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280035</wp:posOffset>
                </wp:positionV>
                <wp:extent cx="2877820" cy="1909445"/>
                <wp:effectExtent l="0" t="0" r="0" b="0"/>
                <wp:wrapNone/>
                <wp:docPr id="3" name="_x0000_s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77820" cy="1909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Inserir nomes dos alunos em ordem alfabética com primeiro nome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e primeira letra do sobrenome separando alunos por virgulas.</w:t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Atenção para alterar o nome do orientador.</w:t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Esse documento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deve ser utilizado a fonte Segoe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UI</w:t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2336;o:allowoverlap:true;o:allowincell:true;mso-position-horizontal-relative:text;margin-left:221.25pt;mso-position-horizontal:absolute;mso-position-vertical-relative:text;margin-top:22.05pt;mso-position-vertical:absolute;width:226.60pt;height:150.35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Inserir nomes dos alunos em ordem alfabética com primeiro nome </w:t>
                      </w:r>
                      <w:r>
                        <w:rPr>
                          <w:rFonts w:ascii="Segoe UI" w:hAnsi="Segoe UI" w:cs="Segoe UI"/>
                        </w:rPr>
                        <w:t xml:space="preserve">e primeira letra do sobrenome separando alunos por virgulas.</w:t>
                      </w:r>
                      <w:r>
                        <w:rPr>
                          <w:rFonts w:ascii="Segoe UI" w:hAnsi="Segoe UI" w:cs="Segoe UI"/>
                        </w:rPr>
                      </w:r>
                      <w:r>
                        <w:rPr>
                          <w:rFonts w:ascii="Segoe UI" w:hAnsi="Segoe UI" w:cs="Segoe UI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Atenção para alterar o nome do orientador.</w:t>
                      </w:r>
                      <w:r>
                        <w:rPr>
                          <w:rFonts w:ascii="Segoe UI" w:hAnsi="Segoe UI" w:cs="Segoe UI"/>
                        </w:rPr>
                      </w:r>
                      <w:r>
                        <w:rPr>
                          <w:rFonts w:ascii="Segoe UI" w:hAnsi="Segoe UI" w:cs="Segoe UI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Esse documento </w:t>
                      </w:r>
                      <w:r>
                        <w:rPr>
                          <w:rFonts w:ascii="Segoe UI" w:hAnsi="Segoe UI" w:cs="Segoe UI"/>
                        </w:rPr>
                        <w:t xml:space="preserve">deve ser utilizado a fonte Segoe</w:t>
                      </w:r>
                      <w:r>
                        <w:rPr>
                          <w:rFonts w:ascii="Segoe UI" w:hAnsi="Segoe UI" w:cs="Segoe UI"/>
                        </w:rPr>
                        <w:t xml:space="preserve"> UI</w:t>
                      </w:r>
                      <w:r>
                        <w:rPr>
                          <w:rFonts w:ascii="Segoe UI" w:hAnsi="Segoe UI" w:cs="Segoe UI"/>
                        </w:rPr>
                      </w:r>
                      <w:r>
                        <w:rPr>
                          <w:rFonts w:ascii="Segoe UI" w:hAnsi="Segoe UI" w:cs="Segoe UI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-254634</wp:posOffset>
                </wp:positionV>
                <wp:extent cx="985520" cy="1021080"/>
                <wp:effectExtent l="0" t="0" r="0" b="0"/>
                <wp:wrapNone/>
                <wp:docPr id="4" name="_x0000_s2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85519" cy="1021080"/>
                          <a:chOff x="5760" y="1122"/>
                          <a:chExt cx="1552" cy="160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760" y="1122"/>
                            <a:ext cx="1552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</a:gdLst>
                            <a:ahLst/>
                            <a:cxnLst/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760" y="1122"/>
                            <a:ext cx="0" cy="160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</a:gdLst>
                            <a:ahLst/>
                            <a:cxnLst/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1">
                            <a:off x="5760" y="2730"/>
                            <a:ext cx="486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</a:gdLst>
                            <a:ahLst/>
                            <a:cxnLst/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z-index:251666432;o:allowoverlap:true;o:allowincell:true;mso-position-horizontal-relative:text;margin-left:202.95pt;mso-position-horizontal:absolute;mso-position-vertical-relative:text;margin-top:-20.05pt;mso-position-vertical:absolute;width:77.60pt;height:80.40pt;mso-wrap-distance-left:9.00pt;mso-wrap-distance-top:0.00pt;mso-wrap-distance-right:9.00pt;mso-wrap-distance-bottom:0.00pt;" coordorigin="57,11" coordsize="15,16">
                <v:shape id="shape 4" o:spid="_x0000_s4" style="position:absolute;left:57;top:11;width:15;height:0;visibility:visible;" path="m0,0l100000,100000e" coordsize="100000,100000" filled="f" strokecolor="#000000">
                  <v:path textboxrect="0,0,100000,100000"/>
                </v:shape>
                <v:shape id="shape 5" o:spid="_x0000_s5" style="position:absolute;left:57;top:11;width:0;height:16;visibility:visible;" path="m0,0l100000,100000e" coordsize="100000,100000" filled="f" strokecolor="#000000">
                  <v:path textboxrect="0,0,100000,100000"/>
                </v:shape>
                <v:shape id="shape 6" o:spid="_x0000_s6" style="position:absolute;left:57;top:27;width:4;height:0;flip:x;visibility:visible;" path="m0,0l100000,100000e" coordsize="100000,100000" filled="f" strokecolor="#000000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3380740</wp:posOffset>
                </wp:positionV>
                <wp:extent cx="5003800" cy="950595"/>
                <wp:effectExtent l="0" t="0" r="0" b="0"/>
                <wp:wrapNone/>
                <wp:docPr id="5" name="_x0000_s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004159" cy="869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 xml:space="preserve">Documento de Requisitos do Sistema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 xml:space="preserve">PetAgenda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 xml:space="preserve">Versão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 xml:space="preserve">0.1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>
                        <a:spAutoFit/>
                      </wps:bodyPr>
                    </wps:wsp>
                  </a:graphicData>
                </a:graphic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251660288;o:allowoverlap:true;o:allowincell:true;mso-position-horizontal-relative:text;margin-left:21.90pt;mso-position-horizontal:absolute;mso-position-vertical-relative:text;margin-top:266.20pt;mso-position-vertical:absolute;width:394.00pt;height:74.8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right"/>
                        <w:rPr>
                          <w:rFonts w:ascii="Segoe UI" w:hAnsi="Segoe UI" w:cs="Segoe UI"/>
                          <w:b/>
                          <w:sz w:val="3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  <w:t xml:space="preserve">Documento de Requisitos do Sistema</w:t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rFonts w:ascii="Segoe UI" w:hAnsi="Segoe UI" w:cs="Segoe UI"/>
                          <w:b/>
                          <w:sz w:val="3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  <w:t xml:space="preserve">PetAgenda </w:t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  <w:t xml:space="preserve">Versão </w:t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  <w:t xml:space="preserve">0.1</w:t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</w:p>
    <w:p>
      <w:pPr>
        <w:pBdr/>
        <w:spacing/>
        <w:ind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Histórico de Alterações</w:t>
      </w:r>
      <w:r>
        <w:rPr>
          <w:rFonts w:ascii="Segoe UI" w:hAnsi="Segoe UI" w:cs="Segoe UI"/>
          <w:b/>
          <w:sz w:val="28"/>
        </w:rPr>
      </w:r>
      <w:r>
        <w:rPr>
          <w:rFonts w:ascii="Segoe UI" w:hAnsi="Segoe UI" w:cs="Segoe UI"/>
          <w:b/>
          <w:sz w:val="28"/>
        </w:rPr>
      </w:r>
    </w:p>
    <w:tbl>
      <w:tblPr>
        <w:tblW w:w="878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>
        <w:trPr/>
        <w:tc>
          <w:tcPr>
            <w:shd w:val="pct12" w:color="000000" w:fill="ffffff"/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>
              <w:rPr>
                <w:rFonts w:ascii="Segoe UI" w:hAnsi="Segoe UI" w:cs="Segoe UI"/>
                <w:b/>
                <w:sz w:val="22"/>
                <w:lang w:val="pt-BR"/>
              </w:rPr>
              <w:t xml:space="preserve">Data</w:t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>
              <w:rPr>
                <w:rFonts w:ascii="Segoe UI" w:hAnsi="Segoe UI" w:cs="Segoe UI"/>
                <w:b/>
                <w:sz w:val="22"/>
                <w:lang w:val="pt-BR"/>
              </w:rPr>
              <w:t xml:space="preserve">Versão</w:t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>
              <w:rPr>
                <w:rFonts w:ascii="Segoe UI" w:hAnsi="Segoe UI" w:cs="Segoe UI"/>
                <w:b/>
                <w:sz w:val="22"/>
                <w:lang w:val="pt-BR"/>
              </w:rPr>
              <w:t xml:space="preserve">Descrição</w:t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3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>
              <w:rPr>
                <w:rFonts w:ascii="Segoe UI" w:hAnsi="Segoe UI" w:cs="Segoe UI"/>
                <w:b/>
                <w:sz w:val="22"/>
                <w:lang w:val="pt-BR"/>
              </w:rPr>
              <w:t xml:space="preserve">Autor</w:t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30</w:t>
            </w:r>
            <w:r>
              <w:rPr>
                <w:rFonts w:ascii="Segoe UI" w:hAnsi="Segoe UI" w:cs="Segoe UI"/>
                <w:lang w:val="pt-BR"/>
              </w:rPr>
              <w:t xml:space="preserve">/</w:t>
            </w:r>
            <w:r>
              <w:rPr>
                <w:rFonts w:ascii="Segoe UI" w:hAnsi="Segoe UI" w:cs="Segoe UI"/>
                <w:lang w:val="pt-BR"/>
              </w:rPr>
              <w:t xml:space="preserve">04</w:t>
            </w:r>
            <w:r>
              <w:rPr>
                <w:rFonts w:ascii="Segoe UI" w:hAnsi="Segoe UI" w:cs="Segoe UI"/>
                <w:lang w:val="pt-BR"/>
              </w:rPr>
              <w:t xml:space="preserve">/2</w:t>
            </w:r>
            <w:r>
              <w:rPr>
                <w:rFonts w:ascii="Segoe UI" w:hAnsi="Segoe UI" w:cs="Segoe UI"/>
                <w:lang w:val="pt-BR"/>
              </w:rPr>
              <w:t xml:space="preserve">023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.0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Fechamento do escopo com definição de todos os requisitos a serem implementados</w:t>
            </w:r>
            <w:r>
              <w:rPr>
                <w:rFonts w:ascii="Segoe UI" w:hAnsi="Segoe UI" w:cs="Segoe UI"/>
                <w:lang w:val="pt-BR"/>
              </w:rPr>
              <w:t xml:space="preserve">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3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20</w:t>
            </w:r>
            <w:r>
              <w:rPr>
                <w:rFonts w:ascii="Segoe UI" w:hAnsi="Segoe UI" w:cs="Segoe UI"/>
                <w:lang w:val="pt-BR"/>
              </w:rPr>
              <w:t xml:space="preserve">/</w:t>
            </w:r>
            <w:r>
              <w:rPr>
                <w:rFonts w:ascii="Segoe UI" w:hAnsi="Segoe UI" w:cs="Segoe UI"/>
                <w:lang w:val="pt-BR"/>
              </w:rPr>
              <w:t xml:space="preserve">04</w:t>
            </w:r>
            <w:r>
              <w:rPr>
                <w:rFonts w:ascii="Segoe UI" w:hAnsi="Segoe UI" w:cs="Segoe UI"/>
                <w:lang w:val="pt-BR"/>
              </w:rPr>
              <w:t xml:space="preserve">/2</w:t>
            </w:r>
            <w:r>
              <w:rPr>
                <w:rFonts w:ascii="Segoe UI" w:hAnsi="Segoe UI" w:cs="Segoe UI"/>
                <w:lang w:val="pt-BR"/>
              </w:rPr>
              <w:t xml:space="preserve">023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1.9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Reestruturação do documento. Avaliação dos requisitos anteriores e criação de novos visando adequação às novas funcionalidades desejadas.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3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3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1.8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na seção Descrição da interface com o usuário e nos casos de uso do sistema.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Aluno2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20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3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1.7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do caso de uso Cadastrar e retirada de vários fluxos secundários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3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1.6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do caso de uso Exportar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Aluno2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30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1.5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Modificações gerais no documento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1.4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na seção Descrição da interface com o usuário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20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Modificações gerais no documento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1.2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da definição da estrutura de árvore no tópico Interface com o usuário.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10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1.1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do caso de uso RF09: Colar um Componente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6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05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6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1.0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6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do caso de uso RF09: Colar um Componente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6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</w:tbl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78105</wp:posOffset>
                </wp:positionV>
                <wp:extent cx="12065" cy="688975"/>
                <wp:effectExtent l="0" t="0" r="0" b="0"/>
                <wp:wrapNone/>
                <wp:docPr id="6" name="_x0000_s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12065" cy="68897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51668480;o:allowoverlap:true;o:allowincell:true;mso-position-horizontal-relative:text;margin-left:200.15pt;mso-position-horizontal:absolute;mso-position-vertical-relative:text;margin-top:6.15pt;mso-position-vertical:absolute;width:0.95pt;height:54.25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jc w:val="right"/>
        <w:rPr>
          <w:rFonts w:ascii="Segoe UI" w:hAnsi="Segoe UI" w:cs="Segoe UI"/>
        </w:rPr>
      </w:pPr>
      <w:r>
        <w:rPr>
          <w:rFonts w:ascii="Segoe UI" w:hAnsi="Segoe UI" w:cs="Segoe UI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465455</wp:posOffset>
                </wp:positionV>
                <wp:extent cx="2877820" cy="1101725"/>
                <wp:effectExtent l="0" t="0" r="0" b="0"/>
                <wp:wrapNone/>
                <wp:docPr id="7" name="_x0000_s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77820" cy="1101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Realize as mudanças na tabela acima de acordo com as modificações realizadas no documento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Recomendamos a utilização de plataformas colaborativas como o Google Drive e/ou OneDrive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251667456;o:allowoverlap:true;o:allowincell:true;mso-position-horizontal-relative:text;margin-left:86.50pt;mso-position-horizontal:absolute;mso-position-vertical-relative:text;margin-top:36.65pt;mso-position-vertical:absolute;width:226.60pt;height:86.75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Realize as mudanças na tabela acima de acordo com as modificações realizadas no documento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Recomendamos a utilização de plataformas colaborativas como o Google Drive e/ou OneDrive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  <w:br w:type="page" w:clear="all"/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</w:r>
      <w:r>
        <w:rPr>
          <w:rFonts w:ascii="Segoe UI" w:hAnsi="Segoe UI" w:cs="Segoe UI"/>
          <w:b/>
          <w:sz w:val="28"/>
          <w:szCs w:val="28"/>
        </w:rPr>
      </w:r>
      <w:r>
        <w:rPr>
          <w:rFonts w:ascii="Segoe UI" w:hAnsi="Segoe UI" w:cs="Segoe UI"/>
          <w:b/>
          <w:sz w:val="28"/>
          <w:szCs w:val="28"/>
        </w:rPr>
      </w:r>
    </w:p>
    <w:p>
      <w:pPr>
        <w:pBdr/>
        <w:spacing/>
        <w:ind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Conteúdo</w:t>
      </w:r>
      <w:r>
        <w:rPr>
          <w:rFonts w:ascii="Segoe UI" w:hAnsi="Segoe UI" w:cs="Segoe UI"/>
          <w:b/>
          <w:sz w:val="28"/>
          <w:szCs w:val="28"/>
        </w:rPr>
      </w:r>
      <w:r>
        <w:rPr>
          <w:rFonts w:ascii="Segoe UI" w:hAnsi="Segoe UI" w:cs="Segoe UI"/>
          <w:b/>
          <w:sz w:val="28"/>
          <w:szCs w:val="28"/>
        </w:rPr>
      </w:r>
    </w:p>
    <w:p>
      <w:pPr>
        <w:pStyle w:val="997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INTRODUÇÃO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1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VISÃO GERAL DO DOCUMENTO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1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CONVENÇÕES, TERMOS E ABREVIAÇÕES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2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Identificação dos requisitos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2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Prioridades dos requisitos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DESCRIÇÃO GERAL DO SISTEMA</w:t>
      </w:r>
      <w:r>
        <w:rPr>
          <w:rFonts w:ascii="Segoe UI" w:hAnsi="Segoe UI" w:cs="Segoe UI"/>
          <w:sz w:val="20"/>
          <w:szCs w:val="20"/>
        </w:rPr>
        <w:tab/>
        <w:t xml:space="preserve">5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1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ABRANGÊNCIA E SISTEMAS RELACIONADOS</w:t>
      </w:r>
      <w:r>
        <w:rPr>
          <w:rFonts w:ascii="Segoe UI" w:hAnsi="Segoe UI" w:cs="Segoe UI"/>
          <w:sz w:val="20"/>
          <w:szCs w:val="20"/>
        </w:rPr>
        <w:tab/>
        <w:t xml:space="preserve">5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REQUISITOS FUNCIONAIS (CASOS DE USO)</w:t>
      </w:r>
      <w:r>
        <w:rPr>
          <w:rFonts w:ascii="Segoe UI" w:hAnsi="Segoe UI" w:cs="Segoe UI"/>
          <w:sz w:val="20"/>
          <w:szCs w:val="20"/>
        </w:rPr>
        <w:tab/>
        <w:t xml:space="preserve">5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tabs>
          <w:tab w:val="left" w:leader="dot" w:pos="7513"/>
        </w:tabs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 xml:space="preserve">[RF001</w:t>
      </w:r>
      <w:r>
        <w:rPr>
          <w:rFonts w:ascii="Segoe UI" w:hAnsi="Segoe UI" w:cs="Segoe UI"/>
          <w:color w:val="ff0000"/>
          <w:sz w:val="20"/>
          <w:szCs w:val="20"/>
        </w:rPr>
        <w:t xml:space="preserve">] Criar</w:t>
      </w:r>
      <w:r>
        <w:rPr>
          <w:rFonts w:ascii="Segoe UI" w:hAnsi="Segoe UI" w:cs="Segoe UI"/>
          <w:color w:val="ff0000"/>
          <w:sz w:val="20"/>
          <w:szCs w:val="20"/>
        </w:rPr>
        <w:t xml:space="preserve"> componente</w:t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5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7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REQUISITOS NÃO-FUNCIONAIS</w:t>
      </w:r>
      <w:r>
        <w:rPr>
          <w:rFonts w:ascii="Segoe UI" w:hAnsi="Segoe UI" w:cs="Segoe UI"/>
          <w:sz w:val="20"/>
          <w:szCs w:val="20"/>
        </w:rPr>
        <w:tab/>
        <w:t xml:space="preserve">9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tabs>
          <w:tab w:val="left" w:leader="dot" w:pos="7513"/>
        </w:tabs>
        <w:spacing/>
        <w:ind w:left="709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254000</wp:posOffset>
                </wp:positionV>
                <wp:extent cx="294005" cy="977900"/>
                <wp:effectExtent l="0" t="0" r="0" b="0"/>
                <wp:wrapNone/>
                <wp:docPr id="8" name="_x0000_s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294005" cy="9779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251670528;o:allowoverlap:true;o:allowincell:true;mso-position-horizontal-relative:text;margin-left:291.85pt;mso-position-horizontal:absolute;mso-position-vertical-relative:text;margin-top:20.00pt;mso-position-vertical:absolute;width:23.15pt;height:77.00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rFonts w:ascii="Segoe UI" w:hAnsi="Segoe UI" w:cs="Segoe UI"/>
          <w:color w:val="ff0000"/>
          <w:sz w:val="20"/>
          <w:szCs w:val="20"/>
        </w:rPr>
        <w:t xml:space="preserve">[NF001] Usabilidade</w:t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9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tabs>
          <w:tab w:val="left" w:leader="dot" w:pos="7513"/>
        </w:tabs>
        <w:spacing/>
        <w:ind w:left="709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[NF002] Desempenho</w:t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9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tabs>
          <w:tab w:val="left" w:leader="dot" w:pos="7513"/>
        </w:tabs>
        <w:spacing/>
        <w:ind w:left="709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[NF003] Hardware e Software</w:t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9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7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DIAGRAMA DE ENTIDADE E RELACIONAMENTO</w:t>
      </w:r>
      <w:r>
        <w:rPr>
          <w:rFonts w:ascii="Segoe UI" w:hAnsi="Segoe UI" w:cs="Segoe UI"/>
          <w:sz w:val="20"/>
          <w:szCs w:val="20"/>
        </w:rPr>
        <w:tab/>
        <w:t xml:space="preserve">10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PROTÓTIPO</w:t>
      </w:r>
      <w:r>
        <w:rPr>
          <w:rFonts w:ascii="Segoe UI" w:hAnsi="Segoe UI" w:cs="Segoe UI"/>
          <w:sz w:val="20"/>
          <w:szCs w:val="20"/>
        </w:rPr>
        <w:tab/>
        <w:t xml:space="preserve">10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REFERÊNCIAS</w:t>
      </w:r>
      <w:r>
        <w:rPr>
          <w:rFonts w:ascii="Segoe UI" w:hAnsi="Segoe UI" w:cs="Segoe UI"/>
          <w:sz w:val="20"/>
          <w:szCs w:val="20"/>
        </w:rPr>
        <w:tab/>
        <w:t xml:space="preserve">10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96520</wp:posOffset>
                </wp:positionV>
                <wp:extent cx="2360930" cy="1176655"/>
                <wp:effectExtent l="0" t="0" r="0" b="0"/>
                <wp:wrapNone/>
                <wp:docPr id="9" name="_x0000_s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0930" cy="11766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Realize a configuração do sumário</w:t>
                            </w:r>
                            <w:r>
                              <w:t xml:space="preserve"> fazendo as </w:t>
                            </w:r>
                            <w:r>
                              <w:t xml:space="preserve">respectivas </w:t>
                            </w:r>
                            <w:r>
                              <w:t xml:space="preserve"> de</w:t>
                            </w:r>
                            <w:r>
                              <w:t xml:space="preserve"> acordo com as especificações do documento .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Verifique com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ATENÇÃO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!!!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251669504;o:allowoverlap:true;o:allowincell:true;mso-position-horizontal-relative:text;margin-left:261.85pt;mso-position-horizontal:absolute;mso-position-vertical-relative:text;margin-top:7.60pt;mso-position-vertical:absolute;width:185.90pt;height:92.65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Realize a configuração do sumário</w:t>
                      </w:r>
                      <w:r>
                        <w:t xml:space="preserve"> fazendo as </w:t>
                      </w:r>
                      <w:r>
                        <w:t xml:space="preserve">respectivas </w:t>
                      </w:r>
                      <w:r>
                        <w:t xml:space="preserve"> de</w:t>
                      </w:r>
                      <w:r>
                        <w:t xml:space="preserve"> acordo com as especificações do documento .</w:t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Verifique com </w:t>
                      </w:r>
                      <w:r>
                        <w:rPr>
                          <w:b/>
                          <w:color w:val="ff0000"/>
                        </w:rPr>
                        <w:t xml:space="preserve">ATENÇÃO</w:t>
                      </w:r>
                      <w:r>
                        <w:rPr>
                          <w:b/>
                          <w:color w:val="ff0000"/>
                        </w:rPr>
                        <w:t xml:space="preserve">!!!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</w:rPr>
        <w:br w:type="page" w:clear="all"/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Style w:val="997"/>
        <w:pBdr/>
        <w:spacing/>
        <w:ind w:left="36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7"/>
        <w:numPr>
          <w:ilvl w:val="0"/>
          <w:numId w:val="6"/>
        </w:numPr>
        <w:pBdr/>
        <w:spacing/>
        <w:ind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Introdução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Este documento</w:t>
      </w:r>
      <w:r>
        <w:rPr>
          <w:rFonts w:ascii="Segoe UI" w:hAnsi="Segoe UI" w:cs="Segoe UI"/>
          <w:sz w:val="20"/>
          <w:szCs w:val="20"/>
        </w:rPr>
        <w:t xml:space="preserve"> especifica os requisitos do sistema </w:t>
      </w:r>
      <w:r>
        <w:rPr>
          <w:rFonts w:ascii="Segoe UI" w:hAnsi="Segoe UI" w:cs="Segoe UI"/>
          <w:sz w:val="20"/>
          <w:szCs w:val="20"/>
        </w:rPr>
        <w:t xml:space="preserve">Metal</w:t>
      </w:r>
      <w:r>
        <w:rPr>
          <w:rFonts w:ascii="Segoe UI" w:hAnsi="Segoe UI" w:cs="Segoe UI"/>
          <w:sz w:val="20"/>
          <w:szCs w:val="20"/>
        </w:rPr>
        <w:t xml:space="preserve">c</w:t>
      </w:r>
      <w:r>
        <w:rPr>
          <w:rFonts w:ascii="Segoe UI" w:hAnsi="Segoe UI" w:cs="Segoe UI"/>
          <w:sz w:val="20"/>
          <w:szCs w:val="20"/>
        </w:rPr>
        <w:t xml:space="preserve">oin</w:t>
      </w:r>
      <w:r>
        <w:rPr>
          <w:rFonts w:ascii="Segoe UI" w:hAnsi="Segoe UI" w:cs="Segoe UI"/>
          <w:sz w:val="20"/>
          <w:szCs w:val="20"/>
        </w:rPr>
        <w:t xml:space="preserve">, fornecendo aos desenvolvedores as informações necessárias para o projeto e implementação, assim como para a realização dos testes e homologação do sistema.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74"/>
        <w:numPr>
          <w:ilvl w:val="1"/>
          <w:numId w:val="6"/>
        </w:numPr>
        <w:pBdr/>
        <w:spacing/>
        <w:ind/>
        <w:rPr>
          <w:rFonts w:ascii="Segoe UI" w:hAnsi="Segoe UI" w:cs="Segoe UI"/>
          <w:sz w:val="22"/>
          <w:szCs w:val="22"/>
        </w:rPr>
      </w:pPr>
      <w:r/>
      <w:bookmarkStart w:id="0" w:name="_Toc35261014"/>
      <w:r>
        <w:rPr>
          <w:rFonts w:ascii="Segoe UI" w:hAnsi="Segoe UI" w:cs="Segoe UI"/>
          <w:sz w:val="22"/>
          <w:szCs w:val="22"/>
        </w:rPr>
        <w:t xml:space="preserve">Visão geral do documento</w:t>
      </w:r>
      <w:bookmarkEnd w:id="0"/>
      <w:r>
        <w:rPr>
          <w:rFonts w:ascii="Segoe UI" w:hAnsi="Segoe UI" w:cs="Segoe UI"/>
          <w:sz w:val="22"/>
          <w:szCs w:val="22"/>
        </w:rPr>
      </w:r>
      <w:r>
        <w:rPr>
          <w:rFonts w:ascii="Segoe UI" w:hAnsi="Segoe UI" w:cs="Segoe UI"/>
          <w:sz w:val="22"/>
          <w:szCs w:val="22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w:t xml:space="preserve">Além desta seção introdutória, as seções seguintes estão organizadas como descrito abaixo.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w:t xml:space="preserve">1.</w:t>
      </w:r>
      <w:r>
        <w:rPr>
          <w:rFonts w:ascii="Segoe UI" w:hAnsi="Segoe UI" w:cs="Segoe UI"/>
          <w:sz w:val="20"/>
          <w:szCs w:val="20"/>
          <w:lang w:eastAsia="pt-BR"/>
        </w:rPr>
        <w:t xml:space="preserve"> </w:t>
      </w:r>
      <w:r>
        <w:rPr>
          <w:rFonts w:ascii="Segoe UI" w:hAnsi="Segoe UI" w:cs="Segoe UI"/>
          <w:b/>
          <w:sz w:val="20"/>
          <w:szCs w:val="20"/>
          <w:lang w:eastAsia="pt-BR"/>
        </w:rPr>
        <w:t xml:space="preserve">Seção 2</w:t>
      </w:r>
      <w:r>
        <w:rPr>
          <w:rFonts w:ascii="Segoe UI" w:hAnsi="Segoe UI" w:cs="Segoe UI"/>
          <w:sz w:val="20"/>
          <w:szCs w:val="20"/>
          <w:lang w:eastAsia="pt-BR"/>
        </w:rPr>
        <w:t xml:space="preserve"> – Descrição geral do sistema: apresenta uma visão geral do sistema, caracterizando qual é o seu escopo e descrevendo seus usuários.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643255</wp:posOffset>
                </wp:positionV>
                <wp:extent cx="2360930" cy="763905"/>
                <wp:effectExtent l="0" t="0" r="0" b="0"/>
                <wp:wrapNone/>
                <wp:docPr id="10" name="_x0000_s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0930" cy="7639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Altere na introdução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APENAS</w:t>
                            </w:r>
                            <w:r>
                              <w:rPr>
                                <w:color w:val="ff0000"/>
                              </w:rPr>
                              <w:t xml:space="preserve">!!!</w:t>
                            </w:r>
                            <w:r>
                              <w:t xml:space="preserve"> o que for necessário.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251671552;o:allowoverlap:true;o:allowincell:true;mso-position-horizontal-relative:text;margin-left:279.50pt;mso-position-horizontal:absolute;mso-position-vertical-relative:text;margin-top:50.65pt;mso-position-vertical:absolute;width:185.90pt;height:60.15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Altere na introdução </w:t>
                      </w:r>
                      <w:r>
                        <w:rPr>
                          <w:b/>
                          <w:color w:val="ff0000"/>
                        </w:rPr>
                        <w:t xml:space="preserve">APENAS</w:t>
                      </w:r>
                      <w:r>
                        <w:rPr>
                          <w:color w:val="ff0000"/>
                        </w:rPr>
                        <w:t xml:space="preserve">!!!</w:t>
                      </w:r>
                      <w:r>
                        <w:t xml:space="preserve"> o que for necessário.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0"/>
          <w:szCs w:val="20"/>
          <w:lang w:eastAsia="pt-BR"/>
        </w:rPr>
        <w:t xml:space="preserve">2.</w:t>
      </w:r>
      <w:r>
        <w:rPr>
          <w:rFonts w:ascii="Segoe UI" w:hAnsi="Segoe UI" w:cs="Segoe UI"/>
          <w:sz w:val="20"/>
          <w:szCs w:val="20"/>
          <w:lang w:eastAsia="pt-BR"/>
        </w:rPr>
        <w:t xml:space="preserve"> </w:t>
      </w:r>
      <w:r>
        <w:rPr>
          <w:rFonts w:ascii="Segoe UI" w:hAnsi="Segoe UI" w:cs="Segoe UI"/>
          <w:b/>
          <w:sz w:val="20"/>
          <w:szCs w:val="20"/>
          <w:lang w:eastAsia="pt-BR"/>
        </w:rPr>
        <w:t xml:space="preserve">Seção 3</w:t>
      </w:r>
      <w:r>
        <w:rPr>
          <w:rFonts w:ascii="Segoe UI" w:hAnsi="Segoe UI" w:cs="Segoe UI"/>
          <w:sz w:val="20"/>
          <w:szCs w:val="20"/>
          <w:lang w:eastAsia="pt-BR"/>
        </w:rPr>
        <w:t xml:space="preserve"> – Requisitos funcionais (casos de uso): especifica todos os casos de uso do sistema, descrevendo os fluxos de eventos, prioridades, atores, entradas e saídas de cada caso de uso a ser implementado. 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w:t xml:space="preserve">3.</w:t>
      </w:r>
      <w:r>
        <w:rPr>
          <w:rFonts w:ascii="Segoe UI" w:hAnsi="Segoe UI" w:cs="Segoe UI"/>
          <w:sz w:val="20"/>
          <w:szCs w:val="20"/>
          <w:lang w:eastAsia="pt-BR"/>
        </w:rPr>
        <w:t xml:space="preserve"> </w:t>
      </w:r>
      <w:r>
        <w:rPr>
          <w:rFonts w:ascii="Segoe UI" w:hAnsi="Segoe UI" w:cs="Segoe UI"/>
          <w:b/>
          <w:sz w:val="20"/>
          <w:szCs w:val="20"/>
          <w:lang w:eastAsia="pt-BR"/>
        </w:rPr>
        <w:t xml:space="preserve">Seção 4 </w:t>
      </w:r>
      <w:r>
        <w:rPr>
          <w:rFonts w:ascii="Segoe UI" w:hAnsi="Segoe UI" w:cs="Segoe UI"/>
          <w:sz w:val="20"/>
          <w:szCs w:val="20"/>
          <w:lang w:eastAsia="pt-BR"/>
        </w:rPr>
        <w:t xml:space="preserve">– Requisitos não-funcionais: especifica todos os requisitos não funcionais do sistema, divididos em requisitos de usabilidade, confiabilidade, desempenho, segurança, distribuição, adequação a padrões e requisitos de hardware e software.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w:t xml:space="preserve">4.</w:t>
      </w:r>
      <w:r>
        <w:rPr>
          <w:rFonts w:ascii="Segoe UI" w:hAnsi="Segoe UI" w:cs="Segoe UI"/>
          <w:sz w:val="20"/>
          <w:szCs w:val="20"/>
          <w:lang w:eastAsia="pt-BR"/>
        </w:rPr>
        <w:t xml:space="preserve"> </w:t>
      </w:r>
      <w:r>
        <w:rPr>
          <w:rFonts w:ascii="Segoe UI" w:hAnsi="Segoe UI" w:cs="Segoe UI"/>
          <w:b/>
          <w:sz w:val="20"/>
          <w:szCs w:val="20"/>
          <w:lang w:eastAsia="pt-BR"/>
        </w:rPr>
        <w:t xml:space="preserve">Seção 5</w:t>
      </w:r>
      <w:r>
        <w:rPr>
          <w:rFonts w:ascii="Segoe UI" w:hAnsi="Segoe UI" w:cs="Segoe UI"/>
          <w:sz w:val="20"/>
          <w:szCs w:val="20"/>
          <w:lang w:eastAsia="pt-BR"/>
        </w:rPr>
        <w:t xml:space="preserve"> – Referências: apresenta referências para outros documentos utilizados para a confecção deste documento.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Style w:val="997"/>
        <w:numPr>
          <w:ilvl w:val="1"/>
          <w:numId w:val="6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Convenções, termos e abreviações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Bdr/>
        <w:spacing/>
        <w:ind/>
        <w:rPr>
          <w:ins w:id="0" w:author="tbaiense" w:date="2025-03-21T12:26:06Z" oouserid="tbaiense"/>
          <w:rFonts w:ascii="Segoe UI" w:hAnsi="Segoe UI" w:cs="Segoe UI"/>
          <w:sz w:val="20"/>
          <w:szCs w:val="20"/>
          <w:highlight w:val="none"/>
        </w:rPr>
      </w:pPr>
      <w:r>
        <w:rPr>
          <w:rFonts w:ascii="Segoe UI" w:hAnsi="Segoe UI" w:cs="Segoe UI"/>
          <w:sz w:val="20"/>
          <w:szCs w:val="20"/>
        </w:rPr>
        <w:t xml:space="preserve">A correta interpretação deste documento exige o conhecimento de algumas convenções e termos específicos, que são descritos a seguir.</w:t>
      </w:r>
      <w:ins w:id="1" w:author="tbaiense" w:date="2025-03-21T12:26:06Z" oouserid="tbaiense">
        <w:r>
          <w:rPr>
            <w:rFonts w:ascii="Segoe UI" w:hAnsi="Segoe UI" w:cs="Segoe UI"/>
            <w:sz w:val="20"/>
            <w:szCs w:val="20"/>
          </w:rPr>
        </w:r>
      </w:ins>
      <w:ins w:id="2" w:author="tbaiense" w:date="2025-03-21T12:26:06Z" oouserid="tbaiense">
        <w:r>
          <w:rPr>
            <w:rFonts w:ascii="Segoe UI" w:hAnsi="Segoe UI" w:cs="Segoe UI"/>
            <w:sz w:val="20"/>
            <w:szCs w:val="20"/>
            <w:highlight w:val="none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3" w:author="tbaiense" w:date="2025-03-21T12:26:24Z" oouserid="tbaiense"/>
          <w:sz w:val="28"/>
        </w:rPr>
        <w:pPrChange w:author="tbaiense" w:date="2025-03-22T11:03:20Z" w:id="4" oouserid="tbaiense">
          <w:pPr>
            <w:pStyle w:val="997"/>
            <w:pBdr/>
            <w:spacing/>
            <w:ind w:left="420"/>
          </w:pPr>
        </w:pPrChange>
      </w:pPr>
      <w:ins w:id="5" w:author="tbaiense" w:date="2025-03-21T12:26:24Z" oouserid="tbaiense">
        <w:r>
          <w:rPr>
            <w:sz w:val="28"/>
          </w:rPr>
          <w:t xml:space="preserve">“</w:t>
        </w:r>
      </w:ins>
      <w:ins w:id="6" w:author="tbaiense" w:date="2025-03-21T12:26:24Z" oouserid="tbaiense">
        <w:r>
          <w:rPr>
            <w:sz w:val="28"/>
          </w:rPr>
          <w:t xml:space="preserve">PetAgenda</w:t>
        </w:r>
      </w:ins>
      <w:ins w:id="7" w:author="tbaiense" w:date="2025-03-21T12:26:24Z" oouserid="tbaiense">
        <w:r>
          <w:rPr>
            <w:sz w:val="28"/>
          </w:rPr>
          <w:t xml:space="preserve">” – Nome da aplicação sendo executada</w:t>
        </w:r>
      </w:ins>
      <w:ins w:id="8" w:author="tbaiense" w:date="2025-03-22T11:03:22Z" oouserid="tbaiense">
        <w:r>
          <w:rPr>
            <w:sz w:val="28"/>
          </w:rPr>
          <w:t xml:space="preserve">;</w:t>
        </w:r>
      </w:ins>
      <w:ins w:id="9" w:author="tbaiense" w:date="2025-03-21T12:26:24Z" oouserid="tbaiense">
        <w:r>
          <w:rPr>
            <w:sz w:val="28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10" w:author="tbaiense" w:date="2025-03-21T12:26:24Z" oouserid="tbaiense"/>
          <w:sz w:val="28"/>
        </w:rPr>
        <w:pPrChange w:author="tbaiense" w:date="2025-03-22T11:03:20Z" w:id="11" oouserid="tbaiense">
          <w:pPr>
            <w:pStyle w:val="997"/>
            <w:pBdr/>
            <w:spacing/>
            <w:ind w:left="420"/>
          </w:pPr>
        </w:pPrChange>
      </w:pPr>
      <w:ins w:id="12" w:author="tbaiense" w:date="2025-03-21T12:26:24Z" oouserid="tbaiense">
        <w:r>
          <w:rPr>
            <w:sz w:val="28"/>
          </w:rPr>
          <w:t xml:space="preserve">Empreendedor</w:t>
        </w:r>
      </w:ins>
      <w:ins w:id="13" w:author="tbaiense" w:date="2025-03-21T12:26:24Z" oouserid="tbaiense">
        <w:r>
          <w:rPr>
            <w:sz w:val="28"/>
          </w:rPr>
          <w:t xml:space="preserve"> – Beneficiado da solução</w:t>
        </w:r>
      </w:ins>
      <w:ins w:id="14" w:author="tbaiense" w:date="2025-03-22T11:03:23Z" oouserid="tbaiense">
        <w:r>
          <w:rPr>
            <w:sz w:val="28"/>
          </w:rPr>
          <w:t xml:space="preserve">;</w:t>
        </w:r>
      </w:ins>
      <w:ins w:id="15" w:author="tbaiense" w:date="2025-03-21T12:26:24Z" oouserid="tbaiense">
        <w:r>
          <w:rPr>
            <w:sz w:val="28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16" w:author="tbaiense" w:date="2025-03-21T12:26:24Z" oouserid="tbaiense"/>
          <w:sz w:val="28"/>
        </w:rPr>
        <w:pPrChange w:author="tbaiense" w:date="2025-03-22T11:03:20Z" w:id="17" oouserid="tbaiense">
          <w:pPr>
            <w:pStyle w:val="997"/>
            <w:pBdr/>
            <w:spacing/>
            <w:ind w:left="420"/>
          </w:pPr>
        </w:pPrChange>
      </w:pPr>
      <w:ins w:id="18" w:author="tbaiense" w:date="2025-03-22T11:03:13Z" oouserid="tbaiense">
        <w:r>
          <w:rPr>
            <w:sz w:val="28"/>
          </w:rPr>
          <w:t xml:space="preserve">Utilizador – Beneficiado com acesso a plataforma, que acessa somente os dados pertencentes à Instância adquirida</w:t>
        </w:r>
      </w:ins>
      <w:ins w:id="19" w:author="tbaiense" w:date="2025-03-22T11:03:24Z" oouserid="tbaiense">
        <w:r>
          <w:rPr>
            <w:sz w:val="28"/>
          </w:rPr>
          <w:t xml:space="preserve">;</w:t>
        </w:r>
      </w:ins>
      <w:ins w:id="20" w:author="tbaiense" w:date="2025-03-21T12:26:24Z" oouserid="tbaiense">
        <w:r>
          <w:rPr>
            <w:sz w:val="28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21" w:author="tbaiense" w:date="2025-03-21T12:26:24Z" oouserid="tbaiense"/>
          <w:sz w:val="28"/>
        </w:rPr>
        <w:pPrChange w:author="tbaiense" w:date="2025-03-22T11:03:20Z" w:id="22" oouserid="tbaiense">
          <w:pPr>
            <w:pStyle w:val="997"/>
            <w:pBdr/>
            <w:spacing/>
            <w:ind w:left="420"/>
          </w:pPr>
        </w:pPrChange>
      </w:pPr>
      <w:ins w:id="23" w:author="tbaiense" w:date="2025-03-21T12:26:24Z" oouserid="tbaiense">
        <w:r>
          <w:rPr>
            <w:sz w:val="28"/>
          </w:rPr>
          <w:t xml:space="preserve">Funcionário</w:t>
        </w:r>
      </w:ins>
      <w:ins w:id="24" w:author="tbaiense" w:date="2025-03-21T12:26:24Z" oouserid="tbaiense">
        <w:r>
          <w:rPr>
            <w:sz w:val="28"/>
          </w:rPr>
          <w:t xml:space="preserve"> – Prestador de serviços do </w:t>
        </w:r>
      </w:ins>
      <w:ins w:id="25" w:author="tbaiense" w:date="2025-03-21T12:26:24Z" oouserid="tbaiense">
        <w:r>
          <w:rPr>
            <w:sz w:val="28"/>
          </w:rPr>
          <w:t xml:space="preserve">Empreendedor</w:t>
        </w:r>
      </w:ins>
      <w:ins w:id="26" w:author="tbaiense" w:date="2025-03-22T11:03:25Z" oouserid="tbaiense">
        <w:r>
          <w:rPr>
            <w:sz w:val="28"/>
          </w:rPr>
          <w:t xml:space="preserve">;</w:t>
        </w:r>
      </w:ins>
      <w:ins w:id="27" w:author="tbaiense" w:date="2025-03-21T12:26:24Z" oouserid="tbaiense">
        <w:r>
          <w:rPr>
            <w:sz w:val="28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28" w:author="tbaiense" w:date="2025-03-21T12:26:24Z" oouserid="tbaiense"/>
          <w:sz w:val="28"/>
        </w:rPr>
        <w:pPrChange w:author="tbaiense" w:date="2025-03-22T11:03:20Z" w:id="29" oouserid="tbaiense">
          <w:pPr>
            <w:pStyle w:val="997"/>
            <w:pBdr/>
            <w:spacing/>
            <w:ind w:left="420"/>
          </w:pPr>
        </w:pPrChange>
      </w:pPr>
      <w:ins w:id="30" w:author="tbaiense" w:date="2025-03-21T12:26:24Z" oouserid="tbaiense">
        <w:r>
          <w:rPr>
            <w:sz w:val="28"/>
          </w:rPr>
          <w:t xml:space="preserve">Cliente – Beneficiado pelos serviços do Empreendedor</w:t>
        </w:r>
      </w:ins>
      <w:ins w:id="31" w:author="tbaiense" w:date="2025-03-22T11:03:25Z" oouserid="tbaiense">
        <w:r>
          <w:rPr>
            <w:sz w:val="28"/>
          </w:rPr>
          <w:t xml:space="preserve">;</w:t>
        </w:r>
      </w:ins>
      <w:ins w:id="32" w:author="tbaiense" w:date="2025-03-21T12:26:24Z" oouserid="tbaiense">
        <w:r>
          <w:rPr>
            <w:sz w:val="28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33" w:author="tbaiense" w:date="2025-03-21T12:26:24Z" oouserid="tbaiense"/>
          <w:sz w:val="28"/>
        </w:rPr>
        <w:pPrChange w:author="tbaiense" w:date="2025-03-22T11:03:20Z" w:id="34" oouserid="tbaiense">
          <w:pPr>
            <w:pStyle w:val="997"/>
            <w:pBdr/>
            <w:spacing/>
            <w:ind w:left="420"/>
          </w:pPr>
        </w:pPrChange>
      </w:pPr>
      <w:ins w:id="35" w:author="tbaiense" w:date="2025-03-21T12:26:46Z" oouserid="tbaiense">
        <w:r>
          <w:rPr>
            <w:sz w:val="28"/>
          </w:rPr>
          <w:t xml:space="preserve">Administrador - Provedores e mantenedores da solução</w:t>
        </w:r>
      </w:ins>
      <w:ins w:id="36" w:author="tbaiense" w:date="2025-03-22T11:03:27Z" oouserid="tbaiense">
        <w:r>
          <w:rPr>
            <w:sz w:val="28"/>
          </w:rPr>
          <w:t xml:space="preserve">;</w:t>
        </w:r>
      </w:ins>
      <w:ins w:id="37" w:author="tbaiense" w:date="2025-03-21T12:26:24Z" oouserid="tbaiense">
        <w:r>
          <w:rPr>
            <w:sz w:val="28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38" w:author="tbaiense" w:date="2025-03-21T12:26:24Z" oouserid="tbaiense"/>
          <w:sz w:val="28"/>
        </w:rPr>
        <w:pPrChange w:author="tbaiense" w:date="2025-03-22T11:03:20Z" w:id="39" oouserid="tbaiense">
          <w:pPr>
            <w:pStyle w:val="997"/>
            <w:pBdr/>
            <w:spacing/>
            <w:ind w:left="420"/>
          </w:pPr>
        </w:pPrChange>
      </w:pPr>
      <w:ins w:id="40" w:author="tbaiense" w:date="2025-03-21T12:26:24Z" oouserid="tbaiense">
        <w:r>
          <w:rPr>
            <w:sz w:val="28"/>
          </w:rPr>
          <w:t xml:space="preserve">Pets – Animais Domésticos</w:t>
        </w:r>
      </w:ins>
      <w:ins w:id="41" w:author="tbaiense" w:date="2025-03-22T11:03:27Z" oouserid="tbaiense">
        <w:r>
          <w:rPr>
            <w:sz w:val="28"/>
          </w:rPr>
          <w:t xml:space="preserve">;</w:t>
        </w:r>
      </w:ins>
      <w:ins w:id="42" w:author="tbaiense" w:date="2025-03-21T12:26:24Z" oouserid="tbaiense">
        <w:r>
          <w:rPr>
            <w:sz w:val="28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43" w:author="tbaiense" w:date="2025-03-21T12:26:24Z" oouserid="tbaiense"/>
          <w:sz w:val="28"/>
        </w:rPr>
        <w:pPrChange w:author="tbaiense" w:date="2025-03-22T11:03:20Z" w:id="44" oouserid="tbaiense">
          <w:pPr>
            <w:pStyle w:val="997"/>
            <w:pBdr/>
            <w:spacing/>
            <w:ind w:left="420"/>
          </w:pPr>
        </w:pPrChange>
      </w:pPr>
      <w:ins w:id="45" w:author="tbaiense" w:date="2025-03-21T12:26:24Z" oouserid="tbaiense">
        <w:r>
          <w:rPr>
            <w:sz w:val="28"/>
          </w:rPr>
          <w:t xml:space="preserve">“DW” – </w:t>
        </w:r>
      </w:ins>
      <w:ins w:id="46" w:author="tbaiense" w:date="2025-03-21T12:26:24Z" oouserid="tbaiense">
        <w:r>
          <w:rPr>
            <w:sz w:val="28"/>
          </w:rPr>
          <w:t xml:space="preserve">Dog</w:t>
        </w:r>
      </w:ins>
      <w:ins w:id="47" w:author="tbaiense" w:date="2025-03-21T12:26:24Z" oouserid="tbaiense">
        <w:r>
          <w:rPr>
            <w:sz w:val="28"/>
          </w:rPr>
          <w:t xml:space="preserve"> </w:t>
        </w:r>
      </w:ins>
      <w:ins w:id="48" w:author="tbaiense" w:date="2025-03-21T12:26:24Z" oouserid="tbaiense">
        <w:r>
          <w:rPr>
            <w:sz w:val="28"/>
          </w:rPr>
          <w:t xml:space="preserve">Walkers</w:t>
        </w:r>
      </w:ins>
      <w:ins w:id="49" w:author="tbaiense" w:date="2025-03-21T12:26:24Z" oouserid="tbaiense">
        <w:r>
          <w:rPr>
            <w:sz w:val="28"/>
          </w:rPr>
          <w:t xml:space="preserve"> (Passeadores de cães)</w:t>
        </w:r>
      </w:ins>
      <w:ins w:id="50" w:author="tbaiense" w:date="2025-03-22T11:03:28Z" oouserid="tbaiense">
        <w:r>
          <w:rPr>
            <w:sz w:val="28"/>
          </w:rPr>
          <w:t xml:space="preserve">;</w:t>
        </w:r>
      </w:ins>
      <w:ins w:id="51" w:author="tbaiense" w:date="2025-03-21T12:26:24Z" oouserid="tbaiense">
        <w:r>
          <w:rPr>
            <w:sz w:val="28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52" w:author="tbaiense" w:date="2025-03-21T12:26:24Z" oouserid="tbaiense"/>
          <w:sz w:val="28"/>
          <w:szCs w:val="28"/>
          <w:highlight w:val="none"/>
        </w:rPr>
        <w:pPrChange w:author="tbaiense" w:date="2025-03-22T11:03:20Z" w:id="53" oouserid="tbaiense">
          <w:pPr>
            <w:pStyle w:val="997"/>
            <w:pBdr/>
            <w:spacing/>
            <w:ind w:left="420"/>
          </w:pPr>
        </w:pPrChange>
      </w:pPr>
      <w:ins w:id="54" w:author="tbaiense" w:date="2025-03-21T12:26:24Z" oouserid="tbaiense">
        <w:r>
          <w:rPr>
            <w:sz w:val="28"/>
          </w:rPr>
          <w:t xml:space="preserve">“PS” – Pet </w:t>
        </w:r>
      </w:ins>
      <w:ins w:id="55" w:author="tbaiense" w:date="2025-03-21T12:26:24Z" oouserid="tbaiense">
        <w:r>
          <w:rPr>
            <w:sz w:val="28"/>
          </w:rPr>
          <w:t xml:space="preserve">Sitters</w:t>
        </w:r>
      </w:ins>
      <w:ins w:id="56" w:author="tbaiense" w:date="2025-03-21T12:26:24Z" oouserid="tbaiense">
        <w:r>
          <w:rPr>
            <w:sz w:val="28"/>
          </w:rPr>
          <w:t xml:space="preserve"> (Cuidadores de pets)</w:t>
        </w:r>
      </w:ins>
      <w:ins w:id="57" w:author="tbaiense" w:date="2025-03-22T11:03:28Z" oouserid="tbaiense">
        <w:r>
          <w:rPr>
            <w:sz w:val="28"/>
          </w:rPr>
          <w:t xml:space="preserve">;</w:t>
        </w:r>
      </w:ins>
      <w:ins w:id="58" w:author="tbaiense" w:date="2025-03-21T12:26:24Z" oouserid="tbaiense">
        <w:r>
          <w:rPr>
            <w:sz w:val="28"/>
            <w:szCs w:val="28"/>
            <w:highlight w:val="none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59" w:author="tbaiense" w:date="2025-03-21T12:26:52Z" oouserid="tbaiense"/>
          <w:sz w:val="28"/>
          <w:szCs w:val="28"/>
          <w:highlight w:val="none"/>
        </w:rPr>
        <w:pPrChange w:author="tbaiense" w:date="2025-03-22T11:03:20Z" w:id="60" oouserid="tbaiense">
          <w:pPr>
            <w:pStyle w:val="997"/>
            <w:pBdr/>
            <w:spacing/>
            <w:ind w:left="420"/>
          </w:pPr>
        </w:pPrChange>
      </w:pPr>
      <w:ins w:id="61" w:author="tbaiense" w:date="2025-03-21T12:28:40Z" oouserid="tbaiense">
        <w:r>
          <w:rPr>
            <w:sz w:val="28"/>
            <w:highlight w:val="none"/>
          </w:rPr>
          <w:t xml:space="preserve">“Instância” - Acesso individual do Empreendedor à Plataforma, onde é somente acessível as informações de sua empresa</w:t>
        </w:r>
      </w:ins>
      <w:ins w:id="62" w:author="tbaiense" w:date="2025-03-22T11:03:30Z" oouserid="tbaiense">
        <w:r>
          <w:rPr>
            <w:sz w:val="28"/>
            <w:highlight w:val="none"/>
          </w:rPr>
          <w:t xml:space="preserve">;</w:t>
        </w:r>
      </w:ins>
      <w:ins w:id="63" w:author="tbaiense" w:date="2025-03-21T12:26:52Z" oouserid="tbaiense">
        <w:r>
          <w:rPr>
            <w:sz w:val="28"/>
            <w:szCs w:val="28"/>
            <w:highlight w:val="none"/>
          </w:rPr>
        </w:r>
      </w:ins>
    </w:p>
    <w:p>
      <w:pPr>
        <w:pStyle w:val="997"/>
        <w:numPr>
          <w:ilvl w:val="0"/>
          <w:numId w:val="13"/>
        </w:numPr>
        <w:pBdr/>
        <w:spacing/>
        <w:ind/>
        <w:rPr>
          <w:ins w:id="64" w:author="tbaiense" w:date="2025-03-21T12:28:46Z" oouserid="tbaiense"/>
          <w:sz w:val="28"/>
          <w:szCs w:val="28"/>
          <w:highlight w:val="none"/>
        </w:rPr>
        <w:pPrChange w:author="tbaiense" w:date="2025-03-22T11:03:20Z" w:id="65" oouserid="tbaiense">
          <w:pPr>
            <w:pStyle w:val="997"/>
            <w:pBdr/>
            <w:spacing/>
            <w:ind w:left="420"/>
          </w:pPr>
        </w:pPrChange>
      </w:pPr>
      <w:ins w:id="66" w:author="tbaiense" w:date="2025-03-21T12:30:04Z" oouserid="tbaiense">
        <w:r>
          <w:rPr>
            <w:sz w:val="28"/>
            <w:highlight w:val="none"/>
          </w:rPr>
          <w:t xml:space="preserve">“Plataforma” - O sistema PetAgenda como um todo, contendo todas as Instâncias registradas, bem como o Console da Plataforma</w:t>
        </w:r>
      </w:ins>
      <w:ins w:id="67" w:author="tbaiense" w:date="2025-03-22T11:03:32Z" oouserid="tbaiense">
        <w:r>
          <w:rPr>
            <w:sz w:val="28"/>
            <w:highlight w:val="none"/>
          </w:rPr>
          <w:t xml:space="preserve">;</w:t>
        </w:r>
      </w:ins>
      <w:ins w:id="68" w:author="tbaiense" w:date="2025-03-21T12:28:46Z" oouserid="tbaiense">
        <w:r>
          <w:rPr>
            <w:sz w:val="28"/>
            <w:szCs w:val="28"/>
            <w:highlight w:val="none"/>
          </w:rPr>
        </w:r>
      </w:ins>
    </w:p>
    <w:p>
      <w:pPr>
        <w:pStyle w:val="997"/>
        <w:pBdr/>
        <w:spacing/>
        <w:ind w:left="420"/>
        <w:rPr>
          <w:ins w:id="69" w:author="tbaiense" w:date="2025-03-21T12:30:04Z" oouserid="tbaiense"/>
          <w:sz w:val="28"/>
          <w:szCs w:val="28"/>
        </w:rPr>
      </w:pPr>
      <w:ins w:id="70" w:author="tbaiense" w:date="2025-03-21T12:31:25Z" oouserid="tbaiense">
        <w:r>
          <w:rPr>
            <w:sz w:val="28"/>
            <w:highlight w:val="none"/>
          </w:rPr>
          <w:t xml:space="preserve">“Console” - Funcionalidade exclusiva aos Administradores onde é feita a gestão das informações e do acesso às Instâncias </w:t>
        </w:r>
      </w:ins>
      <w:ins w:id="71" w:author="tbaiense" w:date="2025-03-21T12:30:04Z" oouserid="tbaiense">
        <w:r>
          <w:rPr>
            <w:sz w:val="28"/>
            <w:highlight w:val="none"/>
          </w:rPr>
        </w:r>
      </w:ins>
      <w:ins w:id="72" w:author="tbaiense" w:date="2025-03-21T12:30:04Z" oouserid="tbaiense">
        <w:r>
          <w:rPr>
            <w:sz w:val="28"/>
            <w:szCs w:val="28"/>
          </w:rPr>
        </w:r>
      </w:ins>
    </w:p>
    <w:p>
      <w:pPr>
        <w:pBdr/>
        <w:spacing/>
        <w:ind/>
        <w:rPr>
          <w:rFonts w:ascii="Segoe UI" w:hAnsi="Segoe UI" w:cs="Segoe UI"/>
          <w:sz w:val="20"/>
          <w:szCs w:val="20"/>
        </w:rPr>
      </w:pPr>
      <w:ins w:id="73" w:author="tbaiense" w:date="2025-03-21T12:26:06Z" oouserid="tbaiense">
        <w:r>
          <w:rPr>
            <w:rFonts w:ascii="Segoe UI" w:hAnsi="Segoe UI" w:cs="Segoe UI"/>
            <w:sz w:val="20"/>
            <w:szCs w:val="20"/>
            <w:highlight w:val="none"/>
          </w:rPr>
        </w:r>
      </w:ins>
      <w:r>
        <w:rPr>
          <w:rFonts w:ascii="Segoe UI" w:hAnsi="Segoe UI" w:cs="Segoe UI"/>
          <w:sz w:val="20"/>
          <w:szCs w:val="20"/>
          <w:highlight w:val="none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75"/>
        <w:numPr>
          <w:ilvl w:val="2"/>
          <w:numId w:val="6"/>
        </w:numPr>
        <w:pBdr/>
        <w:spacing/>
        <w:ind/>
        <w:rPr>
          <w:rFonts w:ascii="Segoe UI" w:hAnsi="Segoe UI" w:cs="Segoe UI"/>
          <w:sz w:val="22"/>
          <w:szCs w:val="22"/>
        </w:rPr>
      </w:pPr>
      <w:r/>
      <w:bookmarkStart w:id="1" w:name="_Toc468086044"/>
      <w:r/>
      <w:bookmarkStart w:id="2" w:name="_Toc497727741"/>
      <w:r/>
      <w:bookmarkStart w:id="3" w:name="_Toc497728154"/>
      <w:r/>
      <w:bookmarkStart w:id="4" w:name="_Toc497896536"/>
      <w:r/>
      <w:bookmarkStart w:id="5" w:name="_Toc497896627"/>
      <w:r/>
      <w:bookmarkStart w:id="6" w:name="_Toc497896684"/>
      <w:r/>
      <w:bookmarkStart w:id="7" w:name="_Toc35261017"/>
      <w:r>
        <w:rPr>
          <w:rFonts w:ascii="Segoe UI" w:hAnsi="Segoe UI" w:cs="Segoe UI"/>
          <w:sz w:val="22"/>
          <w:szCs w:val="22"/>
        </w:rPr>
        <w:t xml:space="preserve">Prioridades dos requisitos</w:t>
      </w:r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>
        <w:rPr>
          <w:rFonts w:ascii="Segoe UI" w:hAnsi="Segoe UI" w:cs="Segoe UI"/>
          <w:sz w:val="22"/>
          <w:szCs w:val="22"/>
        </w:rPr>
      </w:r>
      <w:r>
        <w:rPr>
          <w:rFonts w:ascii="Segoe UI" w:hAnsi="Segoe UI" w:cs="Segoe UI"/>
          <w:sz w:val="22"/>
          <w:szCs w:val="22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Para estabelecer a prioridade dos requisitos, nas seções 4 e 5, foram adotadas as denominações “essencial”, “importante” e “desejável”. 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Essencial </w:t>
      </w:r>
      <w:r>
        <w:rPr>
          <w:rFonts w:ascii="Segoe UI" w:hAnsi="Segoe UI" w:cs="Segoe UI"/>
          <w:sz w:val="20"/>
          <w:szCs w:val="20"/>
        </w:rPr>
        <w:t xml:space="preserve">é o requisito sem o qual o sistema não entra em funcionamento. Requisitos essenciais são requisitos imprescindíveis, que têm que ser implementados impreterivelmente.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Importante</w:t>
      </w:r>
      <w:r>
        <w:rPr>
          <w:rFonts w:ascii="Segoe UI" w:hAnsi="Segoe UI" w:cs="Segoe UI"/>
          <w:sz w:val="20"/>
          <w:szCs w:val="2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Desejável</w:t>
      </w:r>
      <w:r>
        <w:rPr>
          <w:rFonts w:ascii="Segoe UI" w:hAnsi="Segoe UI" w:cs="Segoe UI"/>
          <w:sz w:val="20"/>
          <w:szCs w:val="20"/>
        </w:rPr>
        <w:t xml:space="preserve"> é o requisito que não compromete as funcio</w:t>
      </w:r>
      <w:r>
        <w:rPr>
          <w:rFonts w:ascii="Segoe UI" w:hAnsi="Segoe UI" w:cs="Segoe UI"/>
          <w:sz w:val="20"/>
          <w:szCs w:val="20"/>
        </w:rPr>
        <w:t xml:space="preserve">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7"/>
        <w:numPr>
          <w:ilvl w:val="0"/>
          <w:numId w:val="6"/>
        </w:numPr>
        <w:pBdr/>
        <w:spacing/>
        <w:ind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Descrição geral do problema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7"/>
        <w:numPr>
          <w:ilvl w:val="1"/>
          <w:numId w:val="6"/>
        </w:numPr>
        <w:pBdr/>
        <w:spacing/>
        <w:ind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Abrangência e sistemas relacionados</w:t>
      </w:r>
      <w:r>
        <w:rPr>
          <w:rFonts w:ascii="Segoe UI" w:hAnsi="Segoe UI" w:cs="Segoe UI"/>
          <w:b/>
        </w:rPr>
      </w:r>
      <w:r>
        <w:rPr>
          <w:rFonts w:ascii="Segoe UI" w:hAnsi="Segoe UI" w:cs="Segoe UI"/>
          <w:b/>
        </w:rPr>
      </w:r>
    </w:p>
    <w:p>
      <w:pPr>
        <w:pBdr/>
        <w:spacing/>
        <w:ind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Descreva em média três parágrafos uma descrição do problema </w:t>
      </w:r>
      <w:r>
        <w:rPr>
          <w:rFonts w:ascii="Segoe UI" w:hAnsi="Segoe UI" w:cs="Segoe UI"/>
          <w:color w:val="ff0000"/>
          <w:sz w:val="20"/>
          <w:szCs w:val="20"/>
        </w:rPr>
        <w:t xml:space="preserve">o qual será solucionado. Informando: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spacing/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A empresa contratante e contratada;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spacing/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Usuários que utilizarão o sistema;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spacing/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Informe as melhorias e ganhos previstos na utilização desse sistema;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7"/>
        <w:numPr>
          <w:ilvl w:val="0"/>
          <w:numId w:val="6"/>
        </w:numPr>
        <w:pBdr/>
        <w:spacing/>
        <w:ind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Requisitos funcionais (casos de uso)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9"/>
        <w:pBdr/>
        <w:spacing/>
        <w:ind/>
        <w:rPr>
          <w:rFonts w:ascii="Segoe UI" w:hAnsi="Segoe UI" w:cs="Segoe UI"/>
          <w:b w:val="0"/>
          <w:bCs w:val="0"/>
          <w:color w:val="ff0000"/>
          <w:sz w:val="20"/>
          <w:szCs w:val="20"/>
          <w:u w:val="single"/>
          <w:rPrChange w:id="74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pPrChange w:author="tbaiense" w:date="2025-03-21T12:16:42Z" w:id="75" oouserid="tbaiense">
          <w:pPr>
            <w:pStyle w:val="997"/>
            <w:pBdr/>
            <w:spacing/>
            <w:ind w:left="360"/>
            <w:jc w:val="center"/>
          </w:pPr>
        </w:pPrChange>
      </w:pPr>
      <w:r>
        <w:rPr>
          <w:rFonts w:ascii="Segoe UI" w:hAnsi="Segoe UI" w:cs="Segoe UI"/>
          <w:b w:val="0"/>
          <w:bCs w:val="0"/>
          <w:color w:val="ff0000"/>
          <w:sz w:val="20"/>
          <w:szCs w:val="20"/>
          <w:u w:val="single"/>
          <w:rPrChange w:id="76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t xml:space="preserve"> </w:t>
      </w:r>
      <w:r>
        <w:rPr>
          <w:rStyle w:val="999"/>
          <w:rFonts w:ascii="Segoe UI" w:hAnsi="Segoe UI" w:cs="Segoe UI"/>
          <w:b w:val="0"/>
          <w:bCs w:val="0"/>
          <w:sz w:val="20"/>
          <w:szCs w:val="20"/>
          <w:rPrChange w:id="77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t xml:space="preserve">[RF001</w:t>
      </w:r>
      <w:r>
        <w:rPr>
          <w:rStyle w:val="999"/>
          <w:rFonts w:ascii="Segoe UI" w:hAnsi="Segoe UI" w:cs="Segoe UI"/>
          <w:b w:val="0"/>
          <w:bCs w:val="0"/>
          <w:sz w:val="20"/>
          <w:szCs w:val="20"/>
          <w:rPrChange w:id="78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t xml:space="preserve">] Criar</w:t>
      </w:r>
      <w:r>
        <w:rPr>
          <w:rStyle w:val="999"/>
          <w:rFonts w:ascii="Segoe UI" w:hAnsi="Segoe UI" w:cs="Segoe UI"/>
          <w:b w:val="0"/>
          <w:bCs w:val="0"/>
          <w:sz w:val="20"/>
          <w:szCs w:val="20"/>
          <w:rPrChange w:id="79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t xml:space="preserve"> componente</w:t>
      </w:r>
      <w:r>
        <w:rPr>
          <w:rFonts w:ascii="Segoe UI" w:hAnsi="Segoe UI" w:cs="Segoe UI"/>
          <w:b w:val="0"/>
          <w:bCs w:val="0"/>
          <w:color w:val="ff0000"/>
          <w:sz w:val="20"/>
          <w:szCs w:val="20"/>
          <w:u w:val="single"/>
          <w:rPrChange w:id="80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</w:r>
      <w:r>
        <w:rPr>
          <w:rFonts w:ascii="Segoe UI" w:hAnsi="Segoe UI" w:cs="Segoe UI"/>
          <w:b w:val="0"/>
          <w:bCs w:val="0"/>
          <w:color w:val="ff0000"/>
          <w:sz w:val="20"/>
          <w:szCs w:val="20"/>
          <w:u w:val="single"/>
          <w:rPrChange w:id="81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</w:r>
    </w:p>
    <w:p>
      <w:pPr>
        <w:pStyle w:val="997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Descrição do caso de uso</w:t>
      </w:r>
      <w:r>
        <w:rPr>
          <w:rFonts w:ascii="Segoe UI" w:hAnsi="Segoe UI" w:cs="Segoe UI"/>
          <w:color w:val="ff0000"/>
          <w:sz w:val="20"/>
          <w:szCs w:val="20"/>
        </w:rPr>
        <w:t xml:space="preserve">: Descrever o caso de uso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7"/>
        <w:pBdr/>
        <w:spacing/>
        <w:ind w:left="360"/>
        <w:rPr>
          <w:ins w:id="82" w:author="tbaiense" w:date="2025-03-21T12:15:36Z" oouserid="tbaiense"/>
          <w:rFonts w:ascii="Segoe UI" w:hAnsi="Segoe UI" w:cs="Segoe UI"/>
          <w:color w:val="ff0000"/>
          <w:sz w:val="20"/>
          <w:szCs w:val="20"/>
          <w:highlight w:val="none"/>
        </w:rPr>
      </w:pPr>
      <w:r>
        <w:rPr>
          <w:rFonts w:ascii="Segoe UI" w:hAnsi="Segoe UI" w:cs="Segoe UI"/>
          <w:b/>
          <w:color w:val="ff0000"/>
          <w:sz w:val="20"/>
          <w:szCs w:val="20"/>
        </w:rPr>
        <w:t xml:space="preserve">Prioridade:</w:t>
      </w:r>
      <w:r>
        <w:rPr>
          <w:rFonts w:ascii="Segoe UI" w:hAnsi="Segoe UI" w:cs="Segoe UI"/>
          <w:b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 )</w:t>
      </w:r>
      <w:r>
        <w:rPr>
          <w:rFonts w:ascii="Segoe UI" w:hAnsi="Segoe UI" w:cs="Segoe UI"/>
          <w:color w:val="ff0000"/>
          <w:sz w:val="20"/>
          <w:szCs w:val="20"/>
        </w:rPr>
        <w:t xml:space="preserve">Essencial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(X)Importante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 )Desejável</w:t>
      </w:r>
      <w:ins w:id="83" w:author="tbaiense" w:date="2025-03-21T12:15:36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  <w:ins w:id="84" w:author="tbaiense" w:date="2025-03-21T12:15:36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</w:p>
    <w:p>
      <w:pPr>
        <w:pStyle w:val="997"/>
        <w:pBdr/>
        <w:spacing/>
        <w:ind w:left="360"/>
        <w:rPr>
          <w:ins w:id="85" w:author="tbaiense" w:date="2025-03-21T12:15:37Z" oouserid="tbaiense"/>
          <w:rFonts w:ascii="Segoe UI" w:hAnsi="Segoe UI" w:cs="Segoe UI"/>
          <w:color w:val="ff0000"/>
          <w:sz w:val="20"/>
          <w:szCs w:val="20"/>
        </w:rPr>
      </w:pPr>
      <w:ins w:id="86" w:author="tbaiense" w:date="2025-03-21T12:15:37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87" w:author="tbaiense" w:date="2025-03-21T12:15:37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88" w:author="tbaiense" w:date="2025-03-21T12:15:37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</w:p>
    <w:p>
      <w:pPr>
        <w:pStyle w:val="997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ins w:id="89" w:author="tbaiense" w:date="2025-03-21T12:15:36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74"/>
        <w:pBdr/>
        <w:spacing/>
        <w:ind/>
        <w:jc w:val="center"/>
        <w:rPr>
          <w:ins w:id="90" w:author="tbaiense" w:date="2025-03-21T12:15:42Z" oouserid="tbaiense"/>
          <w:rFonts w:ascii="Segoe UI" w:hAnsi="Segoe UI" w:cs="Segoe UI"/>
          <w:color w:val="ff0000"/>
          <w:sz w:val="20"/>
          <w:szCs w:val="20"/>
          <w:u w:val="single"/>
        </w:rPr>
        <w:pPrChange w:author="tbaiense" w:date="2025-03-21T12:17:09Z" w:id="91" oouserid="tbaiense">
          <w:pPr>
            <w:pStyle w:val="997"/>
            <w:pBdr/>
            <w:spacing/>
            <w:ind w:left="360"/>
            <w:jc w:val="center"/>
          </w:pPr>
        </w:pPrChange>
      </w:pPr>
      <w:ins w:id="92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  <w:t xml:space="preserve"> </w:t>
        </w:r>
      </w:ins>
      <w:ins w:id="93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  <w:t xml:space="preserve">[RF001</w:t>
        </w:r>
      </w:ins>
      <w:ins w:id="94" w:author="tbaiense" w:date="2025-03-21T12:17:5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  <w:t xml:space="preserve">] Cadastro de funcionário</w:t>
        </w:r>
      </w:ins>
      <w:ins w:id="95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</w:r>
      </w:ins>
      <w:ins w:id="96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</w:r>
      </w:ins>
    </w:p>
    <w:p>
      <w:pPr>
        <w:widowControl w:val="false"/>
        <w:pBdr/>
        <w:spacing w:before="355"/>
        <w:ind/>
        <w:rPr>
          <w:ins w:id="97" w:author="tbaiense" w:date="2025-03-21T12:18:36Z" oouserid="tbaiense"/>
        </w:rPr>
      </w:pPr>
      <w:ins w:id="98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none"/>
            <w:rPrChange w:id="99" w:author="tbaiense" w:date="2025-03-21T12:18:07Z" oouserid="tbaiense">
              <w:rPr>
                <w:rFonts w:ascii="Segoe UI" w:hAnsi="Segoe UI" w:cs="Segoe UI"/>
                <w:color w:val="ff0000"/>
                <w:sz w:val="20"/>
                <w:szCs w:val="20"/>
              </w:rPr>
            </w:rPrChange>
          </w:rPr>
          <w:t xml:space="preserve">Descrição do caso de uso</w:t>
        </w:r>
      </w:ins>
      <w:ins w:id="100" w:author="tbaiense" w:date="2025-03-21T12:18:36Z" oouserid="tbaiense">
        <w:r>
          <w:rPr>
            <w:rFonts w:ascii="Segoe UI" w:hAnsi="Segoe UI" w:cs="Segoe UI"/>
            <w:color w:val="ff0000"/>
            <w:sz w:val="20"/>
            <w:szCs w:val="20"/>
            <w:u w:val="none"/>
            <w:rPrChange w:id="101" w:author="tbaiense" w:date="2025-03-21T12:18:07Z" oouserid="tbaiense">
              <w:rPr>
                <w:rFonts w:ascii="Segoe UI" w:hAnsi="Segoe UI" w:cs="Segoe UI"/>
                <w:color w:val="ff0000"/>
                <w:sz w:val="20"/>
                <w:szCs w:val="20"/>
              </w:rPr>
            </w:rPrChange>
          </w:rPr>
          <w:t xml:space="preserve">: </w:t>
        </w:r>
      </w:ins>
      <w:ins w:id="102" w:author="tbaiense" w:date="2025-03-21T12:23:33Z" oouserid="tbaiense">
        <w:r>
          <w:rPr>
            <w:rtl w:val="0"/>
          </w:rPr>
          <w:t xml:space="preserve">A solução permitirá que o administrador cadastre funcionários, necessitando de informações como nome do funcionário, endereço, </w:t>
        </w:r>
      </w:ins>
      <w:ins w:id="103" w:author="tbaiense" w:date="2025-03-21T12:18:36Z" oouserid="tbaiense">
        <w:r>
          <w:rPr>
            <w:rtl w:val="0"/>
          </w:rPr>
          <w:t xml:space="preserve">rua, CEP, número, bairro, cidade</w:t>
        </w:r>
      </w:ins>
      <w:ins w:id="104" w:author="tbaiense" w:date="2025-03-21T12:18:36Z" oouserid="tbaiense">
        <w:r>
          <w:rPr>
            <w:rtl w:val="0"/>
          </w:rPr>
          <w:t xml:space="preserve">,</w:t>
        </w:r>
      </w:ins>
      <w:ins w:id="105" w:author="tbaiense" w:date="2025-03-21T12:18:36Z" oouserid="tbaiense">
        <w:r>
          <w:rPr>
            <w:rtl w:val="0"/>
          </w:rPr>
          <w:t xml:space="preserve"> telefone de contato e </w:t>
        </w:r>
      </w:ins>
      <w:ins w:id="106" w:author="tbaiense" w:date="2025-03-21T12:18:36Z" oouserid="tbaiense">
        <w:r>
          <w:rPr>
            <w:rtl w:val="0"/>
          </w:rPr>
          <w:t xml:space="preserve">função</w:t>
        </w:r>
      </w:ins>
      <w:ins w:id="107" w:author="tbaiense" w:date="2025-03-21T12:23:43Z" oouserid="tbaiense">
        <w:r>
          <w:rPr>
            <w:rtl w:val="0"/>
          </w:rPr>
          <w:t xml:space="preserve"> exercida.</w:t>
        </w:r>
      </w:ins>
      <w:ins w:id="108" w:author="tbaiense" w:date="2025-03-21T12:18:36Z" oouserid="tbaiense">
        <w:r/>
      </w:ins>
    </w:p>
    <w:p>
      <w:pPr>
        <w:pStyle w:val="997"/>
        <w:pBdr/>
        <w:spacing/>
        <w:ind w:left="360"/>
        <w:rPr>
          <w:ins w:id="109" w:author=""/>
          <w:rFonts w:ascii="Segoe UI" w:hAnsi="Segoe UI" w:cs="Segoe UI"/>
          <w:color w:val="ff0000"/>
          <w:sz w:val="20"/>
          <w:szCs w:val="20"/>
          <w:u w:val="none"/>
        </w:rPr>
      </w:pPr>
      <w:ins w:id="110" w:author="tbaiense" w:date="2025-03-21T12:18:36Z" oouserid="tbaiense">
        <w:r>
          <w:rPr>
            <w:rFonts w:ascii="Segoe UI" w:hAnsi="Segoe UI" w:cs="Segoe UI"/>
            <w:color w:val="ff0000"/>
            <w:sz w:val="20"/>
            <w:szCs w:val="20"/>
            <w:u w:val="none"/>
            <w:rPrChange w:id="111" w:author="tbaiense" w:date="2025-03-21T12:18:07Z" oouserid="tbaiense">
              <w:rPr>
                <w:rFonts w:ascii="Segoe UI" w:hAnsi="Segoe UI" w:cs="Segoe UI"/>
                <w:color w:val="ff0000"/>
                <w:sz w:val="20"/>
                <w:szCs w:val="20"/>
              </w:rPr>
            </w:rPrChange>
          </w:rPr>
        </w:r>
      </w:ins>
      <w:ins w:id="112">
        <w:r>
          <w:rPr>
            <w:rFonts w:ascii="Segoe UI" w:hAnsi="Segoe UI" w:cs="Segoe UI"/>
            <w:color w:val="ff0000"/>
            <w:sz w:val="20"/>
            <w:szCs w:val="20"/>
            <w:u w:val="none"/>
          </w:rPr>
        </w:r>
      </w:ins>
      <w:ins w:id="113">
        <w:r>
          <w:rPr>
            <w:rFonts w:ascii="Segoe UI" w:hAnsi="Segoe UI" w:cs="Segoe UI"/>
            <w:color w:val="ff0000"/>
            <w:sz w:val="20"/>
            <w:szCs w:val="20"/>
            <w:u w:val="none"/>
          </w:rPr>
        </w:r>
      </w:ins>
    </w:p>
    <w:p>
      <w:pPr>
        <w:pStyle w:val="997"/>
        <w:pBdr/>
        <w:spacing/>
        <w:ind w:left="360"/>
        <w:rPr>
          <w:ins w:id="114" w:author="tbaiense" w:date="2025-03-21T12:15:42Z" oouserid="tbaiense"/>
          <w:rFonts w:ascii="Segoe UI" w:hAnsi="Segoe UI" w:cs="Segoe UI"/>
          <w:color w:val="ff0000"/>
          <w:sz w:val="20"/>
          <w:szCs w:val="20"/>
          <w:highlight w:val="none"/>
        </w:rPr>
      </w:pPr>
      <w:ins w:id="115" w:author="tbaiense" w:date="2025-03-21T12:15:42Z" oouserid="tbaiense">
        <w:r>
          <w:rPr>
            <w:rFonts w:ascii="Segoe UI" w:hAnsi="Segoe UI" w:cs="Segoe UI"/>
            <w:b/>
            <w:color w:val="ff0000"/>
            <w:sz w:val="20"/>
            <w:szCs w:val="20"/>
          </w:rPr>
          <w:t xml:space="preserve">Prioridade:</w:t>
        </w:r>
      </w:ins>
      <w:ins w:id="116" w:author="tbaiense" w:date="2025-03-21T12:15:42Z" oouserid="tbaiense">
        <w:r>
          <w:rPr>
            <w:rFonts w:ascii="Segoe UI" w:hAnsi="Segoe UI" w:cs="Segoe UI"/>
            <w:b/>
            <w:color w:val="ff0000"/>
            <w:sz w:val="20"/>
            <w:szCs w:val="20"/>
          </w:rPr>
          <w:tab/>
        </w:r>
      </w:ins>
      <w:ins w:id="117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  <w:t xml:space="preserve">( )</w:t>
        </w:r>
      </w:ins>
      <w:ins w:id="118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 xml:space="preserve">Essencial</w:t>
        </w:r>
      </w:ins>
      <w:ins w:id="119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</w:r>
      </w:ins>
      <w:ins w:id="120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  <w:t xml:space="preserve">(X)Importante</w:t>
        </w:r>
      </w:ins>
      <w:ins w:id="121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</w:r>
      </w:ins>
      <w:ins w:id="122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  <w:t xml:space="preserve">( )Desejável</w:t>
        </w:r>
      </w:ins>
      <w:ins w:id="123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  <w:ins w:id="124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</w:p>
    <w:p>
      <w:pPr>
        <w:pStyle w:val="997"/>
        <w:pBdr/>
        <w:spacing/>
        <w:ind w:left="0"/>
        <w:rPr>
          <w:ins w:id="125" w:author="tbaiense" w:date="2025-03-21T12:24:01Z" oouserid="tbaiense"/>
          <w:rFonts w:ascii="Segoe UI" w:hAnsi="Segoe UI" w:cs="Segoe UI"/>
          <w:color w:val="ff0000"/>
          <w:sz w:val="20"/>
          <w:szCs w:val="20"/>
        </w:rPr>
      </w:pPr>
      <w:ins w:id="126" w:author="tbaiense" w:date="2025-03-21T12:24:01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127" w:author="tbaiense" w:date="2025-03-21T12:24:01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128" w:author="tbaiense" w:date="2025-03-21T12:24:01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</w:p>
    <w:p>
      <w:pPr>
        <w:pStyle w:val="997"/>
        <w:pBdr/>
        <w:spacing/>
        <w:ind w:left="0"/>
        <w:rPr>
          <w:ins w:id="129" w:author="tbaiense" w:date="2025-03-21T12:23:56Z" oouserid="tbaiense"/>
          <w:rFonts w:ascii="Segoe UI" w:hAnsi="Segoe UI" w:cs="Segoe UI"/>
          <w:color w:val="ff0000"/>
          <w:sz w:val="20"/>
          <w:szCs w:val="20"/>
        </w:rPr>
        <w:pPrChange w:author="tbaiense" w:date="2025-03-21T12:23:58Z" w:id="130" oouserid="tbaiense">
          <w:pPr>
            <w:pStyle w:val="997"/>
            <w:pBdr/>
            <w:spacing/>
            <w:ind w:left="360"/>
          </w:pPr>
        </w:pPrChange>
      </w:pPr>
      <w:ins w:id="131" w:author="tbaiense" w:date="2025-03-21T12:23:56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  <w:ins w:id="132" w:author="tbaiense" w:date="2025-03-21T12:23:56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133" w:author="tbaiense" w:date="2025-03-21T12:23:56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</w:p>
    <w:p>
      <w:pPr>
        <w:pStyle w:val="997"/>
        <w:pBdr/>
        <w:spacing/>
        <w:ind w:left="360"/>
        <w:rPr>
          <w:highlight w:val="none"/>
          <w:lang w:eastAsia="pt-BR"/>
        </w:rPr>
      </w:pPr>
      <w:r>
        <w:rPr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91440</wp:posOffset>
                </wp:positionV>
                <wp:extent cx="772795" cy="429260"/>
                <wp:effectExtent l="0" t="0" r="0" b="0"/>
                <wp:wrapNone/>
                <wp:docPr id="11" name="_x0000_s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772795" cy="42926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251673600;o:allowoverlap:true;o:allowincell:true;mso-position-horizontal-relative:text;margin-left:248.75pt;mso-position-horizontal:absolute;mso-position-vertical-relative:text;margin-top:7.20pt;mso-position-vertical:absolute;width:60.85pt;height:33.80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highlight w:val="none"/>
          <w:lang w:eastAsia="pt-BR"/>
        </w:rPr>
      </w:r>
    </w:p>
    <w:p>
      <w:pPr>
        <w:pStyle w:val="997"/>
        <w:numPr>
          <w:ilvl w:val="0"/>
          <w:numId w:val="6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44450</wp:posOffset>
                </wp:positionV>
                <wp:extent cx="2360930" cy="1375410"/>
                <wp:effectExtent l="0" t="0" r="0" b="0"/>
                <wp:wrapNone/>
                <wp:docPr id="12" name="_x0000_s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0930" cy="13754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Enumere e descreva o</w:t>
                            </w:r>
                            <w:r>
                              <w:t xml:space="preserve">s requisitos</w:t>
                            </w:r>
                            <w:r>
                              <w:t xml:space="preserve"> funcionais e não funcionais</w:t>
                            </w:r>
                            <w:r>
                              <w:t xml:space="preserve"> seguindo </w:t>
                            </w:r>
                            <w:r>
                              <w:t xml:space="preserve">os</w:t>
                            </w:r>
                            <w:r>
                              <w:t xml:space="preserve"> exemplo</w:t>
                            </w:r>
                            <w:r>
                              <w:t xml:space="preserve">s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Não se esqueça de definir a prioridade</w:t>
                            </w:r>
                            <w: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251672576;o:allowoverlap:true;o:allowincell:true;mso-position-horizontal-relative:text;margin-left:309.60pt;mso-position-horizontal:absolute;mso-position-vertical-relative:text;margin-top:3.50pt;mso-position-vertical:absolute;width:185.90pt;height:108.30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Enumere e descreva o</w:t>
                      </w:r>
                      <w:r>
                        <w:t xml:space="preserve">s requisitos</w:t>
                      </w:r>
                      <w:r>
                        <w:t xml:space="preserve"> funcionais e não funcionais</w:t>
                      </w:r>
                      <w:r>
                        <w:t xml:space="preserve"> seguindo </w:t>
                      </w:r>
                      <w:r>
                        <w:t xml:space="preserve">os</w:t>
                      </w:r>
                      <w:r>
                        <w:t xml:space="preserve"> exemplo</w:t>
                      </w:r>
                      <w:r>
                        <w:t xml:space="preserve">s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Não se esqueça de definir a prioridade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sz w:val="24"/>
          <w:szCs w:val="24"/>
        </w:rPr>
        <w:t xml:space="preserve">Requisitos não funcionais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7"/>
        <w:numPr>
          <w:ilvl w:val="0"/>
          <w:numId w:val="6"/>
        </w:numPr>
        <w:pBdr/>
        <w:spacing/>
        <w:ind/>
        <w:jc w:val="center"/>
        <w:rPr>
          <w:rFonts w:ascii="Segoe UI" w:hAnsi="Segoe UI" w:cs="Segoe UI"/>
          <w:color w:val="ff0000"/>
          <w:sz w:val="20"/>
          <w:szCs w:val="20"/>
          <w:u w:val="single"/>
        </w:rPr>
      </w:pPr>
      <w:r>
        <w:rPr>
          <w:rFonts w:ascii="Segoe UI" w:hAnsi="Segoe UI" w:cs="Segoe UI"/>
          <w:color w:val="ff0000"/>
          <w:sz w:val="20"/>
          <w:szCs w:val="20"/>
          <w:u w:val="single"/>
        </w:rPr>
        <w:t xml:space="preserve">[N</w:t>
      </w:r>
      <w:r>
        <w:rPr>
          <w:rFonts w:ascii="Segoe UI" w:hAnsi="Segoe UI" w:cs="Segoe UI"/>
          <w:color w:val="ff0000"/>
          <w:sz w:val="20"/>
          <w:szCs w:val="20"/>
          <w:u w:val="single"/>
        </w:rPr>
        <w:t xml:space="preserve">F001] </w:t>
      </w:r>
      <w:r>
        <w:rPr>
          <w:rFonts w:ascii="Segoe UI" w:hAnsi="Segoe UI" w:cs="Segoe UI"/>
          <w:color w:val="ff0000"/>
          <w:sz w:val="20"/>
          <w:szCs w:val="20"/>
          <w:u w:val="single"/>
        </w:rPr>
        <w:t xml:space="preserve">Hardware</w:t>
      </w:r>
      <w:r>
        <w:rPr>
          <w:rFonts w:ascii="Segoe UI" w:hAnsi="Segoe UI" w:cs="Segoe UI"/>
          <w:color w:val="ff0000"/>
          <w:sz w:val="20"/>
          <w:szCs w:val="20"/>
          <w:u w:val="single"/>
        </w:rPr>
      </w:r>
      <w:r>
        <w:rPr>
          <w:rFonts w:ascii="Segoe UI" w:hAnsi="Segoe UI" w:cs="Segoe UI"/>
          <w:color w:val="ff0000"/>
          <w:sz w:val="20"/>
          <w:szCs w:val="20"/>
          <w:u w:val="single"/>
        </w:rPr>
      </w:r>
    </w:p>
    <w:p>
      <w:pPr>
        <w:pStyle w:val="997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135890</wp:posOffset>
                </wp:positionV>
                <wp:extent cx="659765" cy="32385"/>
                <wp:effectExtent l="0" t="0" r="0" b="0"/>
                <wp:wrapNone/>
                <wp:docPr id="13" name="_x0000_s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659765" cy="323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251674624;o:allowoverlap:true;o:allowincell:true;mso-position-horizontal-relative:text;margin-left:254.30pt;mso-position-horizontal:absolute;mso-position-vertical-relative:text;margin-top:10.70pt;mso-position-vertical:absolute;width:51.95pt;height:2.55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rFonts w:ascii="Segoe UI" w:hAnsi="Segoe UI" w:cs="Segoe UI"/>
          <w:color w:val="ff0000"/>
          <w:sz w:val="20"/>
          <w:szCs w:val="20"/>
        </w:rPr>
        <w:t xml:space="preserve">Descrição do </w:t>
      </w:r>
      <w:r>
        <w:rPr>
          <w:rFonts w:ascii="Segoe UI" w:hAnsi="Segoe UI" w:cs="Segoe UI"/>
          <w:color w:val="ff0000"/>
          <w:sz w:val="20"/>
          <w:szCs w:val="20"/>
        </w:rPr>
        <w:t xml:space="preserve">requisito não funcional</w:t>
      </w:r>
      <w:r>
        <w:rPr>
          <w:rFonts w:ascii="Segoe UI" w:hAnsi="Segoe UI" w:cs="Segoe UI"/>
          <w:color w:val="ff0000"/>
          <w:sz w:val="20"/>
          <w:szCs w:val="20"/>
        </w:rPr>
        <w:t xml:space="preserve">: Descrever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7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b/>
          <w:color w:val="ff0000"/>
          <w:sz w:val="20"/>
          <w:szCs w:val="20"/>
        </w:rPr>
        <w:t xml:space="preserve">Prioridade:</w:t>
      </w:r>
      <w:r>
        <w:rPr>
          <w:rFonts w:ascii="Segoe UI" w:hAnsi="Segoe UI" w:cs="Segoe UI"/>
          <w:b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 )</w:t>
      </w:r>
      <w:r>
        <w:rPr>
          <w:rFonts w:ascii="Segoe UI" w:hAnsi="Segoe UI" w:cs="Segoe UI"/>
          <w:color w:val="ff0000"/>
          <w:sz w:val="20"/>
          <w:szCs w:val="20"/>
        </w:rPr>
        <w:t xml:space="preserve">Essencial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(X)Importante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 )Desejável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7"/>
        <w:numPr>
          <w:ilvl w:val="0"/>
          <w:numId w:val="12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Diagrama DER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7"/>
        <w:numPr>
          <w:ilvl w:val="0"/>
          <w:numId w:val="12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Especificação dos casos de uso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7"/>
        <w:numPr>
          <w:ilvl w:val="0"/>
          <w:numId w:val="12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Protótipo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7"/>
        <w:numPr>
          <w:ilvl w:val="0"/>
          <w:numId w:val="12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Referências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7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Descreva e enumere as referências usadas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>
      <w:rPr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page">
                <wp:posOffset>6985</wp:posOffset>
              </wp:positionH>
              <wp:positionV relativeFrom="paragraph">
                <wp:posOffset>-850900</wp:posOffset>
              </wp:positionV>
              <wp:extent cx="5400040" cy="1527971"/>
              <wp:effectExtent l="0" t="0" r="0" b="0"/>
              <wp:wrapNone/>
              <wp:docPr id="2" name="Imagem 14" descr="\\findes-mkt\Marketing\0 Criação\Marcas\1_Sistema_Findes\2020 - BRANDING\ENXOVAL PADRÃO\OFÍCIOS\Topo Timbrado\Timbrado_rodapé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\\findes-mkt\Marketing\0 Criação\Marcas\1_Sistema_Findes\2020 - BRANDING\ENXOVAL PADRÃO\OFÍCIOS\Topo Timbrado\Timbrado_rodapé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400040" cy="15279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61312;o:allowoverlap:true;o:allowincell:true;mso-position-horizontal-relative:page;margin-left:0.55pt;mso-position-horizontal:absolute;mso-position-vertical-relative:text;margin-top:-67.00pt;mso-position-vertical:absolute;width:425.20pt;height:120.31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single" w:color="000000" w:sz="6" w:space="1"/>
      </w:pBdr>
      <w:spacing w:after="0"/>
      <w:ind/>
      <w:jc w:val="right"/>
      <w:rPr>
        <w:rFonts w:ascii="Segoe UI" w:hAnsi="Segoe UI" w:cs="Segoe UI"/>
        <w:sz w:val="20"/>
      </w:rPr>
    </w:pPr>
    <w:r>
      <w:rPr>
        <w:rFonts w:ascii="Segoe UI" w:hAnsi="Segoe UI" w:cs="Segoe UI"/>
        <w:sz w:val="20"/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margin">
                <wp:posOffset>-663575</wp:posOffset>
              </wp:positionH>
              <wp:positionV relativeFrom="paragraph">
                <wp:posOffset>-62230</wp:posOffset>
              </wp:positionV>
              <wp:extent cx="1294765" cy="621665"/>
              <wp:effectExtent l="0" t="0" r="0" b="0"/>
              <wp:wrapTopAndBottom/>
              <wp:docPr id="1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INDESxSENAI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54731" t="32941" r="0" b="28823"/>
                      <a:stretch/>
                    </pic:blipFill>
                    <pic:spPr bwMode="auto">
                      <a:xfrm>
                        <a:off x="0" y="0"/>
                        <a:ext cx="1294765" cy="621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62336;o:allowoverlap:true;o:allowincell:true;mso-position-horizontal-relative:margin;margin-left:-52.25pt;mso-position-horizontal:absolute;mso-position-vertical-relative:text;margin-top:-4.90pt;mso-position-vertical:absolute;width:101.95pt;height:48.95pt;mso-wrap-distance-left:9.00pt;mso-wrap-distance-top:0.00pt;mso-wrap-distance-right:9.00pt;mso-wrap-distance-bottom:0.00pt;z-index:1;" stroked="false">
              <w10:wrap type="topAndBottom"/>
              <v:imagedata r:id="rId1" o:title="" croptop="21588f" cropleft="35869f" cropbottom="18889f" cropright="0f"/>
              <o:lock v:ext="edit" rotation="t"/>
            </v:shape>
          </w:pict>
        </mc:Fallback>
      </mc:AlternateContent>
    </w:r>
    <w:r>
      <w:rPr>
        <w:rFonts w:ascii="Segoe UI" w:hAnsi="Segoe UI" w:cs="Segoe UI"/>
        <w:sz w:val="20"/>
      </w:rPr>
      <w:t xml:space="preserve">Sistema PetAgenda</w:t>
    </w:r>
    <w:r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– Trabalho Técnico 2025</w:t>
    </w:r>
    <w:r>
      <w:rPr>
        <w:rFonts w:ascii="Segoe UI" w:hAnsi="Segoe UI" w:cs="Segoe UI"/>
        <w:sz w:val="20"/>
      </w:rPr>
    </w:r>
    <w:r>
      <w:rPr>
        <w:rFonts w:ascii="Segoe UI" w:hAnsi="Segoe UI" w:cs="Segoe UI"/>
        <w:sz w:val="20"/>
      </w:rPr>
    </w:r>
  </w:p>
  <w:p>
    <w:pPr>
      <w:pBdr>
        <w:bottom w:val="single" w:color="000000" w:sz="6" w:space="1"/>
      </w:pBdr>
      <w:spacing w:after="0"/>
      <w:ind/>
      <w:jc w:val="right"/>
      <w:rPr>
        <w:rFonts w:ascii="Segoe UI" w:hAnsi="Segoe UI" w:cs="Segoe UI"/>
        <w:sz w:val="20"/>
        <w:szCs w:val="20"/>
        <w:highlight w:val="none"/>
      </w:rPr>
    </w:pPr>
    <w:r>
      <w:rPr>
        <w:rFonts w:ascii="Segoe UI" w:hAnsi="Segoe UI" w:cs="Segoe UI"/>
        <w:sz w:val="20"/>
      </w:rPr>
      <w:t xml:space="preserve">Alunos: </w:t>
    </w:r>
    <w:r>
      <w:rPr>
        <w:rFonts w:ascii="Segoe UI" w:hAnsi="Segoe UI" w:cs="Segoe UI"/>
        <w:sz w:val="20"/>
      </w:rPr>
      <w:t xml:space="preserve">Thiago B.</w:t>
    </w:r>
    <w:r>
      <w:rPr>
        <w:rFonts w:ascii="Segoe UI" w:hAnsi="Segoe UI" w:cs="Segoe UI"/>
        <w:sz w:val="20"/>
        <w:szCs w:val="20"/>
        <w:highlight w:val="none"/>
      </w:rPr>
    </w:r>
    <w:r>
      <w:rPr>
        <w:rFonts w:ascii="Segoe UI" w:hAnsi="Segoe UI" w:cs="Segoe UI"/>
        <w:sz w:val="20"/>
        <w:szCs w:val="20"/>
        <w:highlight w:val="none"/>
      </w:rPr>
    </w:r>
  </w:p>
  <w:p>
    <w:pPr>
      <w:pBdr>
        <w:bottom w:val="single" w:color="000000" w:sz="6" w:space="0"/>
      </w:pBdr>
      <w:spacing w:after="0"/>
      <w:ind/>
      <w:jc w:val="right"/>
      <w:rPr>
        <w:rFonts w:ascii="Segoe UI" w:hAnsi="Segoe UI" w:cs="Segoe UI"/>
        <w:sz w:val="20"/>
        <w:szCs w:val="20"/>
        <w:highlight w:val="none"/>
      </w:rPr>
    </w:pPr>
    <w:r>
      <w:rPr>
        <w:rFonts w:ascii="Segoe UI" w:hAnsi="Segoe UI" w:cs="Segoe UI"/>
        <w:sz w:val="20"/>
        <w:highlight w:val="none"/>
      </w:rPr>
      <w:t xml:space="preserve">Matheus S.</w:t>
    </w:r>
    <w:r>
      <w:rPr>
        <w:rFonts w:ascii="Segoe UI" w:hAnsi="Segoe UI" w:cs="Segoe UI"/>
        <w:sz w:val="20"/>
        <w:szCs w:val="20"/>
        <w:highlight w:val="none"/>
      </w:rPr>
    </w:r>
    <w:r>
      <w:rPr>
        <w:rFonts w:ascii="Segoe UI" w:hAnsi="Segoe UI" w:cs="Segoe UI"/>
        <w:sz w:val="20"/>
        <w:szCs w:val="20"/>
        <w:highlight w:val="none"/>
      </w:rPr>
    </w:r>
  </w:p>
  <w:p>
    <w:pPr>
      <w:pBdr>
        <w:bottom w:val="single" w:color="000000" w:sz="6" w:space="0"/>
      </w:pBdr>
      <w:spacing w:after="0"/>
      <w:ind/>
      <w:jc w:val="right"/>
      <w:rPr>
        <w:rFonts w:ascii="Segoe UI" w:hAnsi="Segoe UI" w:cs="Segoe UI"/>
        <w:sz w:val="20"/>
        <w:szCs w:val="20"/>
        <w:highlight w:val="none"/>
      </w:rPr>
    </w:pPr>
    <w:r>
      <w:rPr>
        <w:rFonts w:ascii="Segoe UI" w:hAnsi="Segoe UI" w:cs="Segoe UI"/>
        <w:sz w:val="20"/>
        <w:highlight w:val="none"/>
      </w:rPr>
      <w:t xml:space="preserve">Daniel R.</w:t>
    </w:r>
    <w:r>
      <w:rPr>
        <w:rFonts w:ascii="Segoe UI" w:hAnsi="Segoe UI" w:cs="Segoe UI"/>
        <w:sz w:val="20"/>
        <w:szCs w:val="20"/>
        <w:highlight w:val="none"/>
      </w:rPr>
    </w:r>
    <w:r>
      <w:rPr>
        <w:rFonts w:ascii="Segoe UI" w:hAnsi="Segoe UI" w:cs="Segoe UI"/>
        <w:sz w:val="20"/>
        <w:szCs w:val="20"/>
        <w:highlight w:val="none"/>
      </w:rPr>
    </w:r>
  </w:p>
  <w:p>
    <w:pPr>
      <w:pBdr>
        <w:bottom w:val="single" w:color="000000" w:sz="6" w:space="0"/>
      </w:pBdr>
      <w:spacing w:after="0"/>
      <w:ind/>
      <w:jc w:val="right"/>
      <w:rPr>
        <w:rFonts w:ascii="Segoe UI" w:hAnsi="Segoe UI" w:cs="Segoe UI"/>
        <w:sz w:val="20"/>
        <w:szCs w:val="20"/>
        <w:highlight w:val="none"/>
      </w:rPr>
    </w:pPr>
    <w:r>
      <w:rPr>
        <w:rFonts w:ascii="Segoe UI" w:hAnsi="Segoe UI" w:cs="Segoe UI"/>
        <w:sz w:val="20"/>
        <w:highlight w:val="none"/>
      </w:rPr>
      <w:t xml:space="preserve">Castro K.</w:t>
    </w:r>
    <w:r>
      <w:rPr>
        <w:rFonts w:ascii="Segoe UI" w:hAnsi="Segoe UI" w:cs="Segoe UI"/>
        <w:sz w:val="20"/>
        <w:szCs w:val="20"/>
        <w:highlight w:val="none"/>
      </w:rPr>
    </w:r>
    <w:r>
      <w:rPr>
        <w:rFonts w:ascii="Segoe UI" w:hAnsi="Segoe UI" w:cs="Segoe UI"/>
        <w:sz w:val="20"/>
        <w:szCs w:val="20"/>
        <w:highlight w:val="none"/>
      </w:rPr>
    </w:r>
  </w:p>
  <w:p>
    <w:pPr>
      <w:pBdr>
        <w:bottom w:val="single" w:color="000000" w:sz="6" w:space="1"/>
      </w:pBdr>
      <w:spacing w:after="0"/>
      <w:ind/>
      <w:jc w:val="right"/>
      <w:rPr>
        <w:rFonts w:ascii="Segoe UI" w:hAnsi="Segoe UI" w:cs="Segoe UI"/>
        <w:sz w:val="20"/>
      </w:rPr>
    </w:pPr>
    <w:r>
      <w:rPr>
        <w:rFonts w:ascii="Segoe UI" w:hAnsi="Segoe UI" w:cs="Segoe UI"/>
        <w:sz w:val="20"/>
      </w:rPr>
      <w:t xml:space="preserve">Orientador: </w:t>
    </w:r>
    <w:r>
      <w:rPr>
        <w:rFonts w:ascii="Segoe UI" w:hAnsi="Segoe UI" w:cs="Segoe UI"/>
        <w:sz w:val="20"/>
      </w:rPr>
      <w:t xml:space="preserve">Pietra Lopes</w:t>
    </w:r>
    <w:r>
      <w:rPr>
        <w:rFonts w:ascii="Segoe UI" w:hAnsi="Segoe UI" w:cs="Segoe UI"/>
        <w:sz w:val="20"/>
      </w:rPr>
    </w:r>
    <w:r>
      <w:rPr>
        <w:rFonts w:ascii="Segoe UI" w:hAnsi="Segoe UI" w:cs="Segoe UI"/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823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895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967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039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111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183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255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327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3993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973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974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975"/>
      <w:rPr>
        <w:rFonts w:hint="default"/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976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977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978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979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980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981"/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0">
    <w:name w:val="Table Grid"/>
    <w:basedOn w:val="9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6">
    <w:name w:val="Heading 1 Char"/>
    <w:basedOn w:val="982"/>
    <w:link w:val="9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7">
    <w:name w:val="Heading 2 Char"/>
    <w:basedOn w:val="982"/>
    <w:link w:val="9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8">
    <w:name w:val="Heading 3 Char"/>
    <w:basedOn w:val="982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9">
    <w:name w:val="Heading 4 Char"/>
    <w:basedOn w:val="982"/>
    <w:link w:val="9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0">
    <w:name w:val="Heading 5 Char"/>
    <w:basedOn w:val="982"/>
    <w:link w:val="9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1">
    <w:name w:val="Heading 6 Char"/>
    <w:basedOn w:val="982"/>
    <w:link w:val="9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2">
    <w:name w:val="Heading 7 Char"/>
    <w:basedOn w:val="982"/>
    <w:link w:val="9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3">
    <w:name w:val="Heading 8 Char"/>
    <w:basedOn w:val="982"/>
    <w:link w:val="9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4">
    <w:name w:val="Heading 9 Char"/>
    <w:basedOn w:val="982"/>
    <w:link w:val="9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5">
    <w:name w:val="Title"/>
    <w:basedOn w:val="972"/>
    <w:next w:val="972"/>
    <w:link w:val="93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6">
    <w:name w:val="Title Char"/>
    <w:basedOn w:val="982"/>
    <w:link w:val="9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7">
    <w:name w:val="Subtitle"/>
    <w:basedOn w:val="972"/>
    <w:next w:val="972"/>
    <w:link w:val="93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8">
    <w:name w:val="Subtitle Char"/>
    <w:basedOn w:val="982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9">
    <w:name w:val="Quote"/>
    <w:basedOn w:val="972"/>
    <w:next w:val="972"/>
    <w:link w:val="94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0">
    <w:name w:val="Quote Char"/>
    <w:basedOn w:val="982"/>
    <w:link w:val="93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2">
    <w:name w:val="Intense Quote"/>
    <w:basedOn w:val="972"/>
    <w:next w:val="972"/>
    <w:link w:val="9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3">
    <w:name w:val="Intense Quote Char"/>
    <w:basedOn w:val="982"/>
    <w:link w:val="9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4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7">
    <w:name w:val="Emphasis"/>
    <w:basedOn w:val="982"/>
    <w:uiPriority w:val="20"/>
    <w:qFormat/>
    <w:pPr>
      <w:pBdr/>
      <w:spacing/>
      <w:ind/>
    </w:pPr>
    <w:rPr>
      <w:i/>
      <w:iCs/>
    </w:rPr>
  </w:style>
  <w:style w:type="character" w:styleId="948">
    <w:name w:val="Strong"/>
    <w:basedOn w:val="982"/>
    <w:uiPriority w:val="22"/>
    <w:qFormat/>
    <w:pPr>
      <w:pBdr/>
      <w:spacing/>
      <w:ind/>
    </w:pPr>
    <w:rPr>
      <w:b/>
      <w:bCs/>
    </w:rPr>
  </w:style>
  <w:style w:type="character" w:styleId="949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0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51">
    <w:name w:val="Header Char"/>
    <w:basedOn w:val="982"/>
    <w:link w:val="985"/>
    <w:uiPriority w:val="99"/>
    <w:pPr>
      <w:pBdr/>
      <w:spacing/>
      <w:ind/>
    </w:pPr>
  </w:style>
  <w:style w:type="character" w:styleId="952">
    <w:name w:val="Footer Char"/>
    <w:basedOn w:val="982"/>
    <w:link w:val="987"/>
    <w:uiPriority w:val="99"/>
    <w:pPr>
      <w:pBdr/>
      <w:spacing/>
      <w:ind/>
    </w:pPr>
  </w:style>
  <w:style w:type="paragraph" w:styleId="953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4">
    <w:name w:val="footnote text"/>
    <w:basedOn w:val="972"/>
    <w:link w:val="9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5">
    <w:name w:val="Footnote Text Char"/>
    <w:basedOn w:val="982"/>
    <w:link w:val="954"/>
    <w:uiPriority w:val="99"/>
    <w:semiHidden/>
    <w:pPr>
      <w:pBdr/>
      <w:spacing/>
      <w:ind/>
    </w:pPr>
    <w:rPr>
      <w:sz w:val="20"/>
      <w:szCs w:val="20"/>
    </w:rPr>
  </w:style>
  <w:style w:type="character" w:styleId="956">
    <w:name w:val="foot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57">
    <w:name w:val="endnote text"/>
    <w:basedOn w:val="972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>
    <w:name w:val="Endnote Text Char"/>
    <w:basedOn w:val="982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character" w:styleId="960">
    <w:name w:val="FollowedHyperlink"/>
    <w:basedOn w:val="9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1">
    <w:name w:val="toc 1"/>
    <w:basedOn w:val="972"/>
    <w:next w:val="972"/>
    <w:uiPriority w:val="39"/>
    <w:unhideWhenUsed/>
    <w:pPr>
      <w:pBdr/>
      <w:spacing w:after="100"/>
      <w:ind/>
    </w:pPr>
  </w:style>
  <w:style w:type="paragraph" w:styleId="962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3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4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5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6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7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8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9">
    <w:name w:val="toc 9"/>
    <w:basedOn w:val="972"/>
    <w:next w:val="972"/>
    <w:uiPriority w:val="39"/>
    <w:unhideWhenUsed/>
    <w:pPr>
      <w:pBdr/>
      <w:spacing w:after="100"/>
      <w:ind w:left="1760"/>
    </w:p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</w:style>
  <w:style w:type="paragraph" w:styleId="973">
    <w:name w:val="Heading 1"/>
    <w:basedOn w:val="972"/>
    <w:next w:val="972"/>
    <w:link w:val="998"/>
    <w:qFormat/>
    <w:pPr>
      <w:keepNext w:val="true"/>
      <w:numPr>
        <w:numId w:val="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 w:line="240" w:lineRule="auto"/>
      <w:ind/>
      <w:jc w:val="both"/>
      <w:outlineLvl w:val="0"/>
    </w:pPr>
    <w:rPr>
      <w:rFonts w:ascii="Arial" w:hAnsi="Arial" w:eastAsia="Times New Roman" w:cs="Times New Roman"/>
      <w:b/>
      <w:sz w:val="28"/>
      <w:szCs w:val="20"/>
      <w:lang w:eastAsia="pt-BR"/>
    </w:rPr>
  </w:style>
  <w:style w:type="character" w:styleId="974">
    <w:name w:val="Heading 2"/>
    <w:next w:val="972"/>
    <w:link w:val="999"/>
    <w:qFormat/>
    <w:pPr>
      <w:pBdr/>
      <w:spacing/>
      <w:ind/>
    </w:pPr>
    <w:rPr>
      <w:rFonts w:ascii="Segoe UI" w:hAnsi="Segoe UI" w:cs="Segoe UI"/>
      <w:b w:val="0"/>
      <w:bCs w:val="0"/>
      <w:color w:val="ff0000"/>
      <w:sz w:val="20"/>
      <w:szCs w:val="20"/>
      <w:u w:val="single"/>
    </w:rPr>
  </w:style>
  <w:style w:type="paragraph" w:styleId="975">
    <w:name w:val="Heading 3"/>
    <w:basedOn w:val="972"/>
    <w:next w:val="972"/>
    <w:link w:val="1000"/>
    <w:qFormat/>
    <w:pPr>
      <w:keepNext w:val="true"/>
      <w:numPr>
        <w:ilvl w:val="2"/>
        <w:numId w:val="7"/>
      </w:numPr>
      <w:pBdr/>
      <w:spacing w:after="60" w:before="240" w:line="240" w:lineRule="auto"/>
      <w:ind/>
      <w:jc w:val="both"/>
      <w:outlineLvl w:val="2"/>
    </w:pPr>
    <w:rPr>
      <w:rFonts w:ascii="Arial" w:hAnsi="Arial" w:eastAsia="Times New Roman" w:cs="Times New Roman"/>
      <w:b/>
      <w:sz w:val="24"/>
      <w:szCs w:val="20"/>
      <w:lang w:eastAsia="pt-BR"/>
    </w:rPr>
  </w:style>
  <w:style w:type="paragraph" w:styleId="976">
    <w:name w:val="Heading 4"/>
    <w:basedOn w:val="972"/>
    <w:next w:val="972"/>
    <w:link w:val="1001"/>
    <w:qFormat/>
    <w:pPr>
      <w:keepNext w:val="true"/>
      <w:numPr>
        <w:ilvl w:val="3"/>
        <w:numId w:val="7"/>
      </w:numPr>
      <w:pBdr/>
      <w:spacing w:after="60" w:before="240" w:line="240" w:lineRule="auto"/>
      <w:ind/>
      <w:jc w:val="both"/>
      <w:outlineLvl w:val="3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977">
    <w:name w:val="Heading 5"/>
    <w:basedOn w:val="972"/>
    <w:next w:val="972"/>
    <w:link w:val="1002"/>
    <w:qFormat/>
    <w:pPr>
      <w:numPr>
        <w:ilvl w:val="4"/>
        <w:numId w:val="7"/>
      </w:numPr>
      <w:pBdr/>
      <w:spacing w:after="60" w:before="240" w:line="240" w:lineRule="auto"/>
      <w:ind/>
      <w:jc w:val="both"/>
      <w:outlineLvl w:val="4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978">
    <w:name w:val="Heading 6"/>
    <w:basedOn w:val="972"/>
    <w:next w:val="972"/>
    <w:link w:val="1003"/>
    <w:qFormat/>
    <w:pPr>
      <w:numPr>
        <w:ilvl w:val="5"/>
        <w:numId w:val="7"/>
      </w:numPr>
      <w:pBdr/>
      <w:spacing w:after="60" w:before="240" w:line="240" w:lineRule="auto"/>
      <w:ind/>
      <w:jc w:val="both"/>
      <w:outlineLvl w:val="5"/>
    </w:pPr>
    <w:rPr>
      <w:rFonts w:ascii="Arial" w:hAnsi="Arial" w:eastAsia="Times New Roman" w:cs="Times New Roman"/>
      <w:szCs w:val="20"/>
      <w:lang w:eastAsia="pt-BR"/>
    </w:rPr>
  </w:style>
  <w:style w:type="paragraph" w:styleId="979">
    <w:name w:val="Heading 7"/>
    <w:basedOn w:val="972"/>
    <w:next w:val="972"/>
    <w:link w:val="1004"/>
    <w:qFormat/>
    <w:pPr>
      <w:numPr>
        <w:ilvl w:val="6"/>
        <w:numId w:val="7"/>
      </w:numPr>
      <w:pBdr/>
      <w:spacing w:after="60" w:before="240" w:line="240" w:lineRule="auto"/>
      <w:ind/>
      <w:jc w:val="both"/>
      <w:outlineLvl w:val="6"/>
    </w:pPr>
    <w:rPr>
      <w:rFonts w:ascii="Arial" w:hAnsi="Arial" w:eastAsia="Times New Roman" w:cs="Times New Roman"/>
      <w:szCs w:val="20"/>
      <w:lang w:eastAsia="pt-BR"/>
    </w:rPr>
  </w:style>
  <w:style w:type="paragraph" w:styleId="980">
    <w:name w:val="Heading 8"/>
    <w:basedOn w:val="972"/>
    <w:next w:val="972"/>
    <w:link w:val="1005"/>
    <w:qFormat/>
    <w:pPr>
      <w:numPr>
        <w:ilvl w:val="7"/>
        <w:numId w:val="7"/>
      </w:numPr>
      <w:pBdr/>
      <w:spacing w:after="60" w:before="240" w:line="240" w:lineRule="auto"/>
      <w:ind/>
      <w:jc w:val="both"/>
      <w:outlineLvl w:val="7"/>
    </w:pPr>
    <w:rPr>
      <w:rFonts w:ascii="Arial" w:hAnsi="Arial" w:eastAsia="Times New Roman" w:cs="Times New Roman"/>
      <w:sz w:val="20"/>
      <w:szCs w:val="20"/>
      <w:lang w:eastAsia="pt-BR"/>
    </w:rPr>
  </w:style>
  <w:style w:type="paragraph" w:styleId="981">
    <w:name w:val="Heading 9"/>
    <w:basedOn w:val="972"/>
    <w:next w:val="972"/>
    <w:link w:val="1006"/>
    <w:qFormat/>
    <w:pPr>
      <w:numPr>
        <w:ilvl w:val="8"/>
        <w:numId w:val="7"/>
      </w:numPr>
      <w:pBdr/>
      <w:spacing w:after="60" w:before="240" w:line="240" w:lineRule="auto"/>
      <w:ind/>
      <w:jc w:val="both"/>
      <w:outlineLvl w:val="8"/>
    </w:pPr>
    <w:rPr>
      <w:rFonts w:ascii="Arial" w:hAnsi="Arial" w:eastAsia="Times New Roman" w:cs="Times New Roman"/>
      <w:sz w:val="20"/>
      <w:szCs w:val="20"/>
      <w:lang w:eastAsia="pt-BR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paragraph" w:styleId="985">
    <w:name w:val="Header"/>
    <w:basedOn w:val="972"/>
    <w:link w:val="986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86" w:customStyle="1">
    <w:name w:val="Cabeçalho Char"/>
    <w:basedOn w:val="982"/>
    <w:link w:val="985"/>
    <w:uiPriority w:val="99"/>
    <w:pPr>
      <w:pBdr/>
      <w:spacing/>
      <w:ind/>
    </w:pPr>
  </w:style>
  <w:style w:type="paragraph" w:styleId="987">
    <w:name w:val="Footer"/>
    <w:basedOn w:val="972"/>
    <w:link w:val="98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88" w:customStyle="1">
    <w:name w:val="Rodapé Char"/>
    <w:basedOn w:val="982"/>
    <w:link w:val="987"/>
    <w:uiPriority w:val="99"/>
    <w:pPr>
      <w:pBdr/>
      <w:spacing/>
      <w:ind/>
    </w:pPr>
  </w:style>
  <w:style w:type="character" w:styleId="989">
    <w:name w:val="Hyperlink"/>
    <w:basedOn w:val="982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0">
    <w:name w:val="Balloon Text"/>
    <w:basedOn w:val="972"/>
    <w:link w:val="99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91" w:customStyle="1">
    <w:name w:val="Texto de balão Char"/>
    <w:basedOn w:val="982"/>
    <w:link w:val="99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92">
    <w:name w:val="Normal (Web)"/>
    <w:basedOn w:val="97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993" w:customStyle="1">
    <w:name w:val="x_contentpasted0"/>
    <w:basedOn w:val="982"/>
    <w:pPr>
      <w:pBdr/>
      <w:spacing/>
      <w:ind/>
    </w:pPr>
  </w:style>
  <w:style w:type="character" w:styleId="994" w:customStyle="1">
    <w:name w:val="x_contentpasted1"/>
    <w:basedOn w:val="982"/>
    <w:pPr>
      <w:pBdr/>
      <w:spacing/>
      <w:ind/>
    </w:pPr>
  </w:style>
  <w:style w:type="paragraph" w:styleId="995" w:customStyle="1">
    <w:name w:val="x_contentpasted2"/>
    <w:basedOn w:val="972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996" w:customStyle="1">
    <w:name w:val="Tabletext"/>
    <w:basedOn w:val="972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 w:eastAsia="Times New Roman" w:cs="Times New Roman"/>
      <w:sz w:val="20"/>
      <w:szCs w:val="20"/>
      <w:lang w:val="en-US" w:eastAsia="pt-BR"/>
    </w:rPr>
  </w:style>
  <w:style w:type="paragraph" w:styleId="997">
    <w:name w:val="List Paragraph"/>
    <w:basedOn w:val="972"/>
    <w:uiPriority w:val="34"/>
    <w:qFormat/>
    <w:pPr>
      <w:pBdr/>
      <w:spacing/>
      <w:ind w:left="720"/>
      <w:contextualSpacing w:val="true"/>
    </w:pPr>
  </w:style>
  <w:style w:type="character" w:styleId="998" w:customStyle="1">
    <w:name w:val="Título 1 Char"/>
    <w:basedOn w:val="982"/>
    <w:link w:val="973"/>
    <w:pPr>
      <w:pBdr/>
      <w:spacing/>
      <w:ind/>
    </w:pPr>
    <w:rPr>
      <w:rFonts w:ascii="Arial" w:hAnsi="Arial" w:eastAsia="Times New Roman" w:cs="Times New Roman"/>
      <w:b/>
      <w:sz w:val="28"/>
      <w:szCs w:val="20"/>
      <w:shd w:val="pct5" w:color="auto" w:fill="ffffff"/>
      <w:lang w:eastAsia="pt-BR"/>
    </w:rPr>
  </w:style>
  <w:style w:type="paragraph" w:styleId="999" w:customStyle="1">
    <w:name w:val="Título 2 Char"/>
    <w:basedOn w:val="997"/>
    <w:link w:val="974"/>
    <w:pPr>
      <w:pBdr/>
      <w:spacing/>
      <w:ind w:left="360"/>
      <w:jc w:val="center"/>
    </w:pPr>
    <w:rPr>
      <w:rFonts w:ascii="Segoe UI" w:hAnsi="Segoe UI" w:cs="Segoe UI"/>
      <w:b w:val="0"/>
      <w:bCs w:val="0"/>
      <w:color w:val="ff0000"/>
      <w:sz w:val="20"/>
      <w:szCs w:val="20"/>
      <w:u w:val="single"/>
    </w:rPr>
  </w:style>
  <w:style w:type="character" w:styleId="1000" w:customStyle="1">
    <w:name w:val="Título 3 Char"/>
    <w:basedOn w:val="982"/>
    <w:link w:val="975"/>
    <w:pPr>
      <w:pBdr/>
      <w:spacing/>
      <w:ind/>
    </w:pPr>
    <w:rPr>
      <w:rFonts w:ascii="Arial" w:hAnsi="Arial" w:eastAsia="Times New Roman" w:cs="Times New Roman"/>
      <w:b/>
      <w:sz w:val="24"/>
      <w:szCs w:val="20"/>
      <w:lang w:eastAsia="pt-BR"/>
    </w:rPr>
  </w:style>
  <w:style w:type="character" w:styleId="1001" w:customStyle="1">
    <w:name w:val="Título 4 Char"/>
    <w:basedOn w:val="982"/>
    <w:link w:val="976"/>
    <w:pPr>
      <w:pBdr/>
      <w:spacing/>
      <w:ind/>
    </w:pPr>
    <w:rPr>
      <w:rFonts w:ascii="Arial" w:hAnsi="Arial" w:eastAsia="Times New Roman" w:cs="Times New Roman"/>
      <w:sz w:val="24"/>
      <w:szCs w:val="20"/>
      <w:lang w:eastAsia="pt-BR"/>
    </w:rPr>
  </w:style>
  <w:style w:type="character" w:styleId="1002" w:customStyle="1">
    <w:name w:val="Título 5 Char"/>
    <w:basedOn w:val="982"/>
    <w:link w:val="977"/>
    <w:pPr>
      <w:pBdr/>
      <w:spacing/>
      <w:ind/>
    </w:pPr>
    <w:rPr>
      <w:rFonts w:ascii="Arial" w:hAnsi="Arial" w:eastAsia="Times New Roman" w:cs="Times New Roman"/>
      <w:sz w:val="24"/>
      <w:szCs w:val="20"/>
      <w:lang w:eastAsia="pt-BR"/>
    </w:rPr>
  </w:style>
  <w:style w:type="character" w:styleId="1003" w:customStyle="1">
    <w:name w:val="Título 6 Char"/>
    <w:basedOn w:val="982"/>
    <w:link w:val="978"/>
    <w:pPr>
      <w:pBdr/>
      <w:spacing/>
      <w:ind/>
    </w:pPr>
    <w:rPr>
      <w:rFonts w:ascii="Arial" w:hAnsi="Arial" w:eastAsia="Times New Roman" w:cs="Times New Roman"/>
      <w:szCs w:val="20"/>
      <w:lang w:eastAsia="pt-BR"/>
    </w:rPr>
  </w:style>
  <w:style w:type="character" w:styleId="1004" w:customStyle="1">
    <w:name w:val="Título 7 Char"/>
    <w:basedOn w:val="982"/>
    <w:link w:val="979"/>
    <w:pPr>
      <w:pBdr/>
      <w:spacing/>
      <w:ind/>
    </w:pPr>
    <w:rPr>
      <w:rFonts w:ascii="Arial" w:hAnsi="Arial" w:eastAsia="Times New Roman" w:cs="Times New Roman"/>
      <w:szCs w:val="20"/>
      <w:lang w:eastAsia="pt-BR"/>
    </w:rPr>
  </w:style>
  <w:style w:type="character" w:styleId="1005" w:customStyle="1">
    <w:name w:val="Título 8 Char"/>
    <w:basedOn w:val="982"/>
    <w:link w:val="980"/>
    <w:pPr>
      <w:pBdr/>
      <w:spacing/>
      <w:ind/>
    </w:pPr>
    <w:rPr>
      <w:rFonts w:ascii="Arial" w:hAnsi="Arial" w:eastAsia="Times New Roman" w:cs="Times New Roman"/>
      <w:sz w:val="20"/>
      <w:szCs w:val="20"/>
      <w:lang w:eastAsia="pt-BR"/>
    </w:rPr>
  </w:style>
  <w:style w:type="character" w:styleId="1006" w:customStyle="1">
    <w:name w:val="Título 9 Char"/>
    <w:basedOn w:val="982"/>
    <w:link w:val="981"/>
    <w:pPr>
      <w:pBdr/>
      <w:spacing/>
      <w:ind/>
    </w:pPr>
    <w:rPr>
      <w:rFonts w:ascii="Arial" w:hAnsi="Arial" w:eastAsia="Times New Roman" w:cs="Times New Roman"/>
      <w:sz w:val="20"/>
      <w:szCs w:val="20"/>
      <w:lang w:eastAsia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e2c538-fac3-439e-b7af-866794557292" xsi:nil="true"/>
    <lcf76f155ced4ddcb4097134ff3c332f xmlns="d383e7dd-6593-48c1-9aad-f790c217e82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5893DAD870C2458CABC5ACFCB634CE" ma:contentTypeVersion="13" ma:contentTypeDescription="Crie um novo documento." ma:contentTypeScope="" ma:versionID="54aec3b84d36e6118d042b57753f1327">
  <xsd:schema xmlns:xsd="http://www.w3.org/2001/XMLSchema" xmlns:xs="http://www.w3.org/2001/XMLSchema" xmlns:p="http://schemas.microsoft.com/office/2006/metadata/properties" xmlns:ns2="d383e7dd-6593-48c1-9aad-f790c217e820" xmlns:ns3="f2e2c538-fac3-439e-b7af-866794557292" targetNamespace="http://schemas.microsoft.com/office/2006/metadata/properties" ma:root="true" ma:fieldsID="ad67b36b9334b4eec36b7ba08e2813bf" ns2:_="" ns3:_="">
    <xsd:import namespace="d383e7dd-6593-48c1-9aad-f790c217e820"/>
    <xsd:import namespace="f2e2c538-fac3-439e-b7af-8667945572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e7dd-6593-48c1-9aad-f790c217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a60f0fae-ccbd-443b-a613-a22fb470e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2c538-fac3-439e-b7af-8667945572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2ebd849-ef7e-4134-ae59-0ee16b965487}" ma:internalName="TaxCatchAll" ma:showField="CatchAllData" ma:web="f2e2c538-fac3-439e-b7af-8667945572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29433-CE3A-4C91-B16F-26733ADC58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2B78FE-EB20-4210-AB95-770E939F1547}">
  <ds:schemaRefs>
    <ds:schemaRef ds:uri="http://schemas.microsoft.com/office/2006/metadata/properties"/>
    <ds:schemaRef ds:uri="http://schemas.microsoft.com/office/infopath/2007/PartnerControls"/>
    <ds:schemaRef ds:uri="f2e2c538-fac3-439e-b7af-866794557292"/>
    <ds:schemaRef ds:uri="d383e7dd-6593-48c1-9aad-f790c217e820"/>
  </ds:schemaRefs>
</ds:datastoreItem>
</file>

<file path=customXml/itemProps3.xml><?xml version="1.0" encoding="utf-8"?>
<ds:datastoreItem xmlns:ds="http://schemas.openxmlformats.org/officeDocument/2006/customXml" ds:itemID="{9B3F0B3F-C4B1-42EF-865B-A63A1FB07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170C5E-1925-4D8D-85D0-B20F5A981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e7dd-6593-48c1-9aad-f790c217e820"/>
    <ds:schemaRef ds:uri="f2e2c538-fac3-439e-b7af-866794557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 Salgado Fernandes</dc:creator>
  <cp:revision>17</cp:revision>
  <dcterms:created xsi:type="dcterms:W3CDTF">2023-01-27T12:50:00Z</dcterms:created>
  <dcterms:modified xsi:type="dcterms:W3CDTF">2025-03-22T11:03:56Z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0x0101009F5893DAD870C2458CABC5ACFCB634CE</vt:lpwstr>
  </property>
  <property fmtid="{D5CDD505-2E9C-101B-9397-08002B2CF9AE}" pid="3" name="MediaServiceImageTags">
    <vt:lpwstr/>
  </property>
</Properties>
</file>
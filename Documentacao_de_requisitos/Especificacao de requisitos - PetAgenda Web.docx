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A7192" w14:textId="1859B608" w:rsidR="00F304EA" w:rsidRDefault="004773D6">
      <w:r>
        <w:rPr>
          <w:noProof/>
        </w:rPr>
        <w:pict w14:anchorId="013B2D22">
          <v:shapetype id="_x0000_t202" coordsize="21600,21600" o:spt="202" path="m,l,21600r21600,l21600,xe">
            <v:stroke joinstyle="miter"/>
            <v:path gradientshapeok="t" o:connecttype="rect"/>
          </v:shapetype>
          <v:shape id="_x0000_s3074" type="#_x0000_t202" style="position:absolute;margin-left:21.9pt;margin-top:266.2pt;width:394pt;height:74.85pt;z-index:251660288;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" stroked="f">
            <v:textbox style="mso-fit-shape-to-text:t">
              <w:txbxContent>
                <w:p w14:paraId="0BFE5661" w14:textId="77777777" w:rsidR="00071509" w:rsidRDefault="00071509">
                  <w:pPr>
                    <w:jc w:val="right"/>
                    <w:rPr>
                      <w:rFonts w:ascii="Segoe UI" w:hAnsi="Segoe UI" w:cs="Segoe UI"/>
                      <w:b/>
                      <w:sz w:val="36"/>
                    </w:rPr>
                  </w:pPr>
                  <w:r>
                    <w:rPr>
                      <w:rFonts w:ascii="Segoe UI" w:hAnsi="Segoe UI" w:cs="Segoe UI"/>
                      <w:b/>
                      <w:sz w:val="36"/>
                    </w:rPr>
                    <w:t>Documento de Requisitos do Sistema</w:t>
                  </w:r>
                </w:p>
                <w:p w14:paraId="37448428" w14:textId="77777777" w:rsidR="00071509" w:rsidRDefault="00071509">
                  <w:pPr>
                    <w:jc w:val="right"/>
                    <w:rPr>
                      <w:rFonts w:ascii="Segoe UI" w:hAnsi="Segoe UI" w:cs="Segoe UI"/>
                      <w:b/>
                      <w:sz w:val="36"/>
                    </w:rPr>
                  </w:pPr>
                  <w:proofErr w:type="spellStart"/>
                  <w:r>
                    <w:rPr>
                      <w:rFonts w:ascii="Segoe UI" w:hAnsi="Segoe UI" w:cs="Segoe UI"/>
                      <w:b/>
                      <w:sz w:val="36"/>
                    </w:rPr>
                    <w:t>PetAgenda</w:t>
                  </w:r>
                  <w:proofErr w:type="spellEnd"/>
                  <w:r>
                    <w:rPr>
                      <w:rFonts w:ascii="Segoe UI" w:hAnsi="Segoe UI" w:cs="Segoe UI"/>
                      <w:b/>
                      <w:sz w:val="36"/>
                    </w:rPr>
                    <w:t xml:space="preserve"> Versão 0.5</w:t>
                  </w:r>
                </w:p>
              </w:txbxContent>
            </v:textbox>
          </v:shape>
        </w:pict>
      </w:r>
    </w:p>
    <w:p w14:paraId="12A3BA18" w14:textId="77777777" w:rsidR="00F304EA" w:rsidRDefault="00F304EA"/>
    <w:p w14:paraId="2E26EC35" w14:textId="77777777" w:rsidR="00F304EA" w:rsidRDefault="00F304EA"/>
    <w:p w14:paraId="26407DA7" w14:textId="77777777" w:rsidR="00F304EA" w:rsidRDefault="00F304EA"/>
    <w:p w14:paraId="132145B0" w14:textId="77777777" w:rsidR="00F304EA" w:rsidRDefault="00F304EA"/>
    <w:p w14:paraId="7E7B387E" w14:textId="77777777" w:rsidR="00F304EA" w:rsidRDefault="00F304EA"/>
    <w:p w14:paraId="58332585" w14:textId="77777777" w:rsidR="00F304EA" w:rsidRDefault="00F304EA"/>
    <w:p w14:paraId="3D3340F3" w14:textId="77777777" w:rsidR="00F304EA" w:rsidRDefault="00F304EA"/>
    <w:p w14:paraId="724F77C0" w14:textId="77777777" w:rsidR="00F304EA" w:rsidRDefault="00F304EA"/>
    <w:p w14:paraId="6DB1F9E8" w14:textId="77777777" w:rsidR="00F304EA" w:rsidRDefault="00F304EA"/>
    <w:p w14:paraId="5FCD2E8B" w14:textId="77777777" w:rsidR="00F304EA" w:rsidRDefault="00F304EA"/>
    <w:p w14:paraId="5D7F6EAC" w14:textId="77777777" w:rsidR="00F304EA" w:rsidRDefault="00F304EA"/>
    <w:p w14:paraId="7CC5B710" w14:textId="77777777" w:rsidR="00F304EA" w:rsidRDefault="00F304EA"/>
    <w:p w14:paraId="480CE74F" w14:textId="77777777" w:rsidR="00F304EA" w:rsidRDefault="00F304EA"/>
    <w:p w14:paraId="32129D56" w14:textId="77777777" w:rsidR="00F304EA" w:rsidRDefault="00F304EA"/>
    <w:p w14:paraId="0F2ACBB4" w14:textId="77777777" w:rsidR="00F304EA" w:rsidRDefault="00F304EA"/>
    <w:p w14:paraId="77D57B99" w14:textId="77777777" w:rsidR="00F304EA" w:rsidRDefault="00F304EA"/>
    <w:p w14:paraId="53F39A29" w14:textId="77777777" w:rsidR="00F304EA" w:rsidRDefault="00F304EA"/>
    <w:p w14:paraId="436E0138" w14:textId="77777777" w:rsidR="00F304EA" w:rsidRDefault="00F304EA"/>
    <w:p w14:paraId="6E319184" w14:textId="77777777" w:rsidR="00F304EA" w:rsidRDefault="00F304EA"/>
    <w:p w14:paraId="7EA85C6D" w14:textId="77777777" w:rsidR="00F304EA" w:rsidRDefault="00F304EA"/>
    <w:p w14:paraId="1BEEBBF5" w14:textId="77777777" w:rsidR="00F304EA" w:rsidRDefault="00F304EA"/>
    <w:p w14:paraId="30AD714F" w14:textId="77777777" w:rsidR="00F304EA" w:rsidRDefault="00F304EA"/>
    <w:p w14:paraId="08E0AC3C" w14:textId="77777777" w:rsidR="00F304EA" w:rsidRDefault="00194687">
      <w:r>
        <w:br w:type="page" w:clear="all"/>
      </w:r>
    </w:p>
    <w:p w14:paraId="2E3C26AE" w14:textId="77777777" w:rsidR="00F304EA" w:rsidRDefault="00F304EA">
      <w:pPr>
        <w:jc w:val="center"/>
        <w:rPr>
          <w:rFonts w:ascii="Arial" w:hAnsi="Arial"/>
          <w:b/>
          <w:sz w:val="28"/>
        </w:rPr>
      </w:pPr>
    </w:p>
    <w:p w14:paraId="54A4B37B" w14:textId="77777777" w:rsidR="00F304EA" w:rsidRPr="004B7C01" w:rsidRDefault="00194687">
      <w:pPr>
        <w:jc w:val="center"/>
        <w:rPr>
          <w:rFonts w:ascii="Arial" w:hAnsi="Arial" w:cs="Arial"/>
          <w:b/>
          <w:sz w:val="28"/>
        </w:rPr>
      </w:pPr>
      <w:r w:rsidRPr="004B7C01">
        <w:rPr>
          <w:rFonts w:ascii="Arial" w:hAnsi="Arial" w:cs="Arial"/>
          <w:b/>
          <w:sz w:val="28"/>
        </w:rPr>
        <w:t>Histórico de Alterações</w:t>
      </w:r>
    </w:p>
    <w:tbl>
      <w:tblPr>
        <w:tblW w:w="878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536"/>
        <w:gridCol w:w="1985"/>
      </w:tblGrid>
      <w:tr w:rsidR="00F304EA" w:rsidRPr="004B7C01" w14:paraId="12B8467E" w14:textId="77777777">
        <w:tc>
          <w:tcPr>
            <w:tcW w:w="1276" w:type="dxa"/>
            <w:shd w:val="pct12" w:color="000000" w:fill="FFFFFF"/>
          </w:tcPr>
          <w:p w14:paraId="4D866075" w14:textId="77777777" w:rsidR="00F304EA" w:rsidRPr="004B7C01" w:rsidRDefault="00194687">
            <w:pPr>
              <w:pStyle w:val="Tabletext"/>
              <w:ind w:left="0"/>
              <w:jc w:val="center"/>
              <w:rPr>
                <w:rFonts w:cs="Arial"/>
                <w:b/>
                <w:sz w:val="22"/>
                <w:lang w:val="pt-BR"/>
              </w:rPr>
            </w:pPr>
            <w:r w:rsidRPr="004B7C01">
              <w:rPr>
                <w:rFonts w:cs="Arial"/>
                <w:b/>
                <w:sz w:val="22"/>
                <w:lang w:val="pt-BR"/>
              </w:rPr>
              <w:t>Data</w:t>
            </w:r>
          </w:p>
        </w:tc>
        <w:tc>
          <w:tcPr>
            <w:tcW w:w="992" w:type="dxa"/>
            <w:shd w:val="pct12" w:color="000000" w:fill="FFFFFF"/>
          </w:tcPr>
          <w:p w14:paraId="372F3C20" w14:textId="77777777" w:rsidR="00F304EA" w:rsidRPr="004B7C01" w:rsidRDefault="00194687">
            <w:pPr>
              <w:pStyle w:val="Tabletext"/>
              <w:ind w:left="34"/>
              <w:jc w:val="center"/>
              <w:rPr>
                <w:rFonts w:cs="Arial"/>
                <w:b/>
                <w:sz w:val="22"/>
                <w:lang w:val="pt-BR"/>
              </w:rPr>
            </w:pPr>
            <w:r w:rsidRPr="004B7C01">
              <w:rPr>
                <w:rFonts w:cs="Arial"/>
                <w:b/>
                <w:sz w:val="22"/>
                <w:lang w:val="pt-BR"/>
              </w:rPr>
              <w:t>Versão</w:t>
            </w:r>
          </w:p>
        </w:tc>
        <w:tc>
          <w:tcPr>
            <w:tcW w:w="4536" w:type="dxa"/>
            <w:shd w:val="pct12" w:color="000000" w:fill="FFFFFF"/>
          </w:tcPr>
          <w:p w14:paraId="2A226660" w14:textId="77777777" w:rsidR="00F304EA" w:rsidRPr="004B7C01" w:rsidRDefault="00194687">
            <w:pPr>
              <w:pStyle w:val="Tabletext"/>
              <w:ind w:left="34"/>
              <w:jc w:val="center"/>
              <w:rPr>
                <w:rFonts w:cs="Arial"/>
                <w:b/>
                <w:sz w:val="22"/>
                <w:lang w:val="pt-BR"/>
              </w:rPr>
            </w:pPr>
            <w:r w:rsidRPr="004B7C01">
              <w:rPr>
                <w:rFonts w:cs="Arial"/>
                <w:b/>
                <w:sz w:val="22"/>
                <w:lang w:val="pt-BR"/>
              </w:rPr>
              <w:t>Descrição</w:t>
            </w:r>
          </w:p>
        </w:tc>
        <w:tc>
          <w:tcPr>
            <w:tcW w:w="1985" w:type="dxa"/>
            <w:shd w:val="pct12" w:color="000000" w:fill="FFFFFF"/>
          </w:tcPr>
          <w:p w14:paraId="04BE470C" w14:textId="77777777" w:rsidR="00F304EA" w:rsidRPr="004B7C01" w:rsidRDefault="00194687">
            <w:pPr>
              <w:pStyle w:val="Tabletext"/>
              <w:ind w:left="30"/>
              <w:jc w:val="center"/>
              <w:rPr>
                <w:rFonts w:cs="Arial"/>
                <w:b/>
                <w:sz w:val="22"/>
                <w:lang w:val="pt-BR"/>
              </w:rPr>
            </w:pPr>
            <w:r w:rsidRPr="004B7C01">
              <w:rPr>
                <w:rFonts w:cs="Arial"/>
                <w:b/>
                <w:sz w:val="22"/>
                <w:lang w:val="pt-BR"/>
              </w:rPr>
              <w:t>Autor</w:t>
            </w:r>
          </w:p>
        </w:tc>
      </w:tr>
      <w:tr w:rsidR="00F304EA" w:rsidRPr="004B7C01" w14:paraId="55373C8C" w14:textId="77777777">
        <w:tc>
          <w:tcPr>
            <w:tcW w:w="1276" w:type="dxa"/>
          </w:tcPr>
          <w:p w14:paraId="42750CEA" w14:textId="05EAE14E" w:rsidR="00F304EA" w:rsidRPr="009B0C42" w:rsidRDefault="00750921">
            <w:pPr>
              <w:pStyle w:val="Tabletext"/>
              <w:ind w:left="0"/>
              <w:rPr>
                <w:rFonts w:cs="Arial"/>
                <w:u w:val="single"/>
                <w:lang w:val="pt-BR"/>
              </w:rPr>
            </w:pPr>
            <w:r>
              <w:rPr>
                <w:rFonts w:cs="Arial"/>
                <w:u w:val="single"/>
                <w:lang w:val="pt-BR"/>
              </w:rPr>
              <w:t>15/03</w:t>
            </w:r>
            <w:r w:rsidR="00194687" w:rsidRPr="009B0C42">
              <w:rPr>
                <w:rFonts w:cs="Arial"/>
                <w:u w:val="single"/>
                <w:lang w:val="pt-BR"/>
              </w:rPr>
              <w:t>/202</w:t>
            </w:r>
            <w:r>
              <w:rPr>
                <w:rFonts w:cs="Arial"/>
                <w:u w:val="single"/>
                <w:lang w:val="pt-BR"/>
              </w:rPr>
              <w:t>5</w:t>
            </w:r>
          </w:p>
        </w:tc>
        <w:tc>
          <w:tcPr>
            <w:tcW w:w="992" w:type="dxa"/>
          </w:tcPr>
          <w:p w14:paraId="1F7D4F3E" w14:textId="7DDB29F2" w:rsidR="00F304EA" w:rsidRPr="004B7C01" w:rsidRDefault="009B0C42">
            <w:pPr>
              <w:pStyle w:val="Tabletext"/>
              <w:ind w:left="34"/>
              <w:rPr>
                <w:rFonts w:cs="Arial"/>
                <w:lang w:val="pt-BR"/>
              </w:rPr>
            </w:pPr>
            <w:r>
              <w:rPr>
                <w:rFonts w:cs="Arial"/>
                <w:lang w:val="pt-BR"/>
              </w:rPr>
              <w:t>0.0</w:t>
            </w:r>
          </w:p>
        </w:tc>
        <w:tc>
          <w:tcPr>
            <w:tcW w:w="4536" w:type="dxa"/>
          </w:tcPr>
          <w:p w14:paraId="2555B605" w14:textId="236CF769" w:rsidR="00F304EA" w:rsidRPr="004B7C01" w:rsidRDefault="00750921">
            <w:pPr>
              <w:pStyle w:val="Tabletext"/>
              <w:ind w:left="34"/>
              <w:rPr>
                <w:rFonts w:cs="Arial"/>
                <w:lang w:val="pt-BR"/>
              </w:rPr>
            </w:pPr>
            <w:r>
              <w:rPr>
                <w:rFonts w:cs="Arial"/>
                <w:lang w:val="pt-BR"/>
              </w:rPr>
              <w:t>Adição dos esboços iniciais dos requisitos</w:t>
            </w:r>
          </w:p>
        </w:tc>
        <w:tc>
          <w:tcPr>
            <w:tcW w:w="1985" w:type="dxa"/>
          </w:tcPr>
          <w:p w14:paraId="6434B601" w14:textId="44E3988B" w:rsidR="00F304EA" w:rsidRPr="004B7C01" w:rsidRDefault="00750921">
            <w:pPr>
              <w:pStyle w:val="Tabletext"/>
              <w:ind w:left="30"/>
              <w:rPr>
                <w:rFonts w:cs="Arial"/>
                <w:lang w:val="pt-BR"/>
              </w:rPr>
            </w:pPr>
            <w:r>
              <w:rPr>
                <w:rFonts w:cs="Arial"/>
                <w:lang w:val="pt-BR"/>
              </w:rPr>
              <w:t>Castro Kaiser, Daniel Rodrigues, Matheus Schmidt e Thiago M. Baiense</w:t>
            </w:r>
          </w:p>
        </w:tc>
      </w:tr>
      <w:tr w:rsidR="00750921" w:rsidRPr="004B7C01" w14:paraId="0E913148" w14:textId="77777777">
        <w:tc>
          <w:tcPr>
            <w:tcW w:w="1276" w:type="dxa"/>
          </w:tcPr>
          <w:p w14:paraId="3022CC33" w14:textId="3FED469D" w:rsidR="00750921" w:rsidRPr="009B0C42" w:rsidRDefault="00750921">
            <w:pPr>
              <w:pStyle w:val="Tabletext"/>
              <w:ind w:left="0"/>
              <w:rPr>
                <w:rFonts w:cs="Arial"/>
                <w:u w:val="single"/>
                <w:lang w:val="pt-BR"/>
              </w:rPr>
            </w:pPr>
            <w:r>
              <w:rPr>
                <w:rFonts w:cs="Arial"/>
                <w:u w:val="single"/>
                <w:lang w:val="pt-BR"/>
              </w:rPr>
              <w:t>21/03/2025</w:t>
            </w:r>
          </w:p>
        </w:tc>
        <w:tc>
          <w:tcPr>
            <w:tcW w:w="992" w:type="dxa"/>
          </w:tcPr>
          <w:p w14:paraId="42008C3E" w14:textId="120C92B4" w:rsidR="00750921" w:rsidRDefault="00750921">
            <w:pPr>
              <w:pStyle w:val="Tabletext"/>
              <w:ind w:left="34"/>
              <w:rPr>
                <w:rFonts w:cs="Arial"/>
                <w:lang w:val="pt-BR"/>
              </w:rPr>
            </w:pPr>
            <w:r>
              <w:rPr>
                <w:rFonts w:cs="Arial"/>
                <w:lang w:val="pt-BR"/>
              </w:rPr>
              <w:t>0.1</w:t>
            </w:r>
          </w:p>
        </w:tc>
        <w:tc>
          <w:tcPr>
            <w:tcW w:w="4536" w:type="dxa"/>
          </w:tcPr>
          <w:p w14:paraId="2A110233" w14:textId="150CDEF3" w:rsidR="00750921" w:rsidRDefault="00750921" w:rsidP="00750921">
            <w:pPr>
              <w:pStyle w:val="Tabletext"/>
              <w:ind w:left="34"/>
              <w:rPr>
                <w:rFonts w:cs="Arial"/>
                <w:lang w:val="pt-BR"/>
              </w:rPr>
            </w:pPr>
            <w:r w:rsidRPr="00750921">
              <w:rPr>
                <w:rFonts w:cs="Arial"/>
                <w:lang w:val="pt-BR"/>
              </w:rPr>
              <w:t>Inserção das informações do grupo</w:t>
            </w:r>
            <w:r>
              <w:rPr>
                <w:rFonts w:cs="Arial"/>
                <w:lang w:val="pt-BR"/>
              </w:rPr>
              <w:t>, a</w:t>
            </w:r>
            <w:r w:rsidRPr="00750921">
              <w:rPr>
                <w:rFonts w:cs="Arial"/>
                <w:lang w:val="pt-BR"/>
              </w:rPr>
              <w:t>dição da explicação dos termos utilizados</w:t>
            </w:r>
            <w:r>
              <w:rPr>
                <w:rFonts w:cs="Arial"/>
                <w:lang w:val="pt-BR"/>
              </w:rPr>
              <w:t>, a</w:t>
            </w:r>
            <w:r w:rsidRPr="00750921">
              <w:rPr>
                <w:rFonts w:cs="Arial"/>
                <w:lang w:val="pt-BR"/>
              </w:rPr>
              <w:t>dição de requisito</w:t>
            </w:r>
            <w:r>
              <w:rPr>
                <w:rFonts w:cs="Arial"/>
                <w:lang w:val="pt-BR"/>
              </w:rPr>
              <w:t xml:space="preserve"> e c</w:t>
            </w:r>
            <w:r w:rsidRPr="00750921">
              <w:rPr>
                <w:rFonts w:cs="Arial"/>
                <w:lang w:val="pt-BR"/>
              </w:rPr>
              <w:t>adastro de funcionário</w:t>
            </w:r>
          </w:p>
        </w:tc>
        <w:tc>
          <w:tcPr>
            <w:tcW w:w="1985" w:type="dxa"/>
          </w:tcPr>
          <w:p w14:paraId="698E2E40" w14:textId="0D96B764" w:rsidR="00750921" w:rsidRPr="004B7C01" w:rsidRDefault="00750921">
            <w:pPr>
              <w:pStyle w:val="Tabletext"/>
              <w:ind w:left="30"/>
              <w:rPr>
                <w:rFonts w:cs="Arial"/>
                <w:lang w:val="pt-BR"/>
              </w:rPr>
            </w:pPr>
            <w:r>
              <w:rPr>
                <w:rFonts w:cs="Arial"/>
                <w:lang w:val="pt-BR"/>
              </w:rPr>
              <w:t>Thiago M. Baiense</w:t>
            </w:r>
          </w:p>
        </w:tc>
      </w:tr>
      <w:tr w:rsidR="00750921" w:rsidRPr="004B7C01" w14:paraId="5B416FD6" w14:textId="77777777">
        <w:tc>
          <w:tcPr>
            <w:tcW w:w="1276" w:type="dxa"/>
          </w:tcPr>
          <w:p w14:paraId="661AC012" w14:textId="1980014A" w:rsidR="00750921" w:rsidRPr="009B0C42" w:rsidRDefault="00750921" w:rsidP="00750921">
            <w:pPr>
              <w:pStyle w:val="Tabletext"/>
              <w:ind w:left="0"/>
              <w:rPr>
                <w:rFonts w:cs="Arial"/>
                <w:u w:val="single"/>
                <w:lang w:val="pt-BR"/>
              </w:rPr>
            </w:pPr>
            <w:r>
              <w:rPr>
                <w:rFonts w:cs="Arial"/>
                <w:u w:val="single"/>
                <w:lang w:val="pt-BR"/>
              </w:rPr>
              <w:t>21/03/2025</w:t>
            </w:r>
          </w:p>
        </w:tc>
        <w:tc>
          <w:tcPr>
            <w:tcW w:w="992" w:type="dxa"/>
          </w:tcPr>
          <w:p w14:paraId="2B47694D" w14:textId="5412BF9A" w:rsidR="00750921" w:rsidRDefault="00750921" w:rsidP="00750921">
            <w:pPr>
              <w:pStyle w:val="Tabletext"/>
              <w:ind w:left="34"/>
              <w:rPr>
                <w:rFonts w:cs="Arial"/>
                <w:lang w:val="pt-BR"/>
              </w:rPr>
            </w:pPr>
            <w:r>
              <w:rPr>
                <w:rFonts w:cs="Arial"/>
                <w:lang w:val="pt-BR"/>
              </w:rPr>
              <w:t>0.2</w:t>
            </w:r>
          </w:p>
        </w:tc>
        <w:tc>
          <w:tcPr>
            <w:tcW w:w="4536" w:type="dxa"/>
          </w:tcPr>
          <w:p w14:paraId="6D9F84FD" w14:textId="5CABEB30" w:rsidR="00750921" w:rsidRPr="00750921" w:rsidRDefault="00750921" w:rsidP="00750921">
            <w:pPr>
              <w:pStyle w:val="Tabletext"/>
              <w:ind w:left="0"/>
              <w:rPr>
                <w:rFonts w:cs="Arial"/>
                <w:lang w:val="pt-BR"/>
              </w:rPr>
            </w:pPr>
            <w:r w:rsidRPr="00750921">
              <w:rPr>
                <w:rFonts w:cs="Arial"/>
                <w:lang w:val="pt-BR"/>
              </w:rPr>
              <w:t xml:space="preserve">Alterações em requisitos já existentes: Agendamento de horários para </w:t>
            </w:r>
            <w:proofErr w:type="spellStart"/>
            <w:r w:rsidRPr="00750921">
              <w:rPr>
                <w:rFonts w:cs="Arial"/>
                <w:lang w:val="pt-BR"/>
              </w:rPr>
              <w:t>Dog</w:t>
            </w:r>
            <w:proofErr w:type="spellEnd"/>
            <w:r w:rsidRPr="00750921">
              <w:rPr>
                <w:rFonts w:cs="Arial"/>
                <w:lang w:val="pt-BR"/>
              </w:rPr>
              <w:t xml:space="preserve"> </w:t>
            </w:r>
            <w:proofErr w:type="spellStart"/>
            <w:r w:rsidRPr="00750921">
              <w:rPr>
                <w:rFonts w:cs="Arial"/>
                <w:lang w:val="pt-BR"/>
              </w:rPr>
              <w:t>Walkers</w:t>
            </w:r>
            <w:proofErr w:type="spellEnd"/>
            <w:r>
              <w:rPr>
                <w:rFonts w:cs="Arial"/>
                <w:lang w:val="pt-BR"/>
              </w:rPr>
              <w:t xml:space="preserve">, </w:t>
            </w:r>
            <w:r w:rsidRPr="00750921">
              <w:rPr>
                <w:rFonts w:cs="Arial"/>
                <w:lang w:val="pt-BR"/>
              </w:rPr>
              <w:t>Agendamento de múltiplos pets</w:t>
            </w:r>
          </w:p>
        </w:tc>
        <w:tc>
          <w:tcPr>
            <w:tcW w:w="1985" w:type="dxa"/>
          </w:tcPr>
          <w:p w14:paraId="1BBDCBD5" w14:textId="3D8EBE80" w:rsidR="00750921" w:rsidRPr="004B7C01" w:rsidRDefault="00750921" w:rsidP="00750921">
            <w:pPr>
              <w:pStyle w:val="Tabletext"/>
              <w:ind w:left="30"/>
              <w:rPr>
                <w:rFonts w:cs="Arial"/>
                <w:lang w:val="pt-BR"/>
              </w:rPr>
            </w:pPr>
            <w:r>
              <w:rPr>
                <w:rFonts w:cs="Arial"/>
                <w:lang w:val="pt-BR"/>
              </w:rPr>
              <w:t>Thiago M. Baiense</w:t>
            </w:r>
          </w:p>
        </w:tc>
      </w:tr>
      <w:tr w:rsidR="00750921" w:rsidRPr="004B7C01" w14:paraId="34CA67BC" w14:textId="77777777">
        <w:tc>
          <w:tcPr>
            <w:tcW w:w="1276" w:type="dxa"/>
          </w:tcPr>
          <w:p w14:paraId="27D8333B" w14:textId="5FBD425E" w:rsidR="00750921" w:rsidRDefault="00750921" w:rsidP="00750921">
            <w:pPr>
              <w:pStyle w:val="Tabletext"/>
              <w:ind w:left="0"/>
              <w:rPr>
                <w:rFonts w:cs="Arial"/>
                <w:u w:val="single"/>
                <w:lang w:val="pt-BR"/>
              </w:rPr>
            </w:pPr>
            <w:r>
              <w:rPr>
                <w:rFonts w:cs="Arial"/>
                <w:u w:val="single"/>
                <w:lang w:val="pt-BR"/>
              </w:rPr>
              <w:t>21/03/2025</w:t>
            </w:r>
          </w:p>
        </w:tc>
        <w:tc>
          <w:tcPr>
            <w:tcW w:w="992" w:type="dxa"/>
          </w:tcPr>
          <w:p w14:paraId="2C3221A5" w14:textId="45665805" w:rsidR="00750921" w:rsidRDefault="00750921" w:rsidP="00750921">
            <w:pPr>
              <w:pStyle w:val="Tabletext"/>
              <w:ind w:left="34"/>
              <w:rPr>
                <w:rFonts w:cs="Arial"/>
                <w:lang w:val="pt-BR"/>
              </w:rPr>
            </w:pPr>
            <w:r>
              <w:rPr>
                <w:rFonts w:cs="Arial"/>
                <w:lang w:val="pt-BR"/>
              </w:rPr>
              <w:t>0.3</w:t>
            </w:r>
          </w:p>
        </w:tc>
        <w:tc>
          <w:tcPr>
            <w:tcW w:w="4536" w:type="dxa"/>
          </w:tcPr>
          <w:p w14:paraId="1A418E29" w14:textId="2EA5F66A" w:rsidR="00750921" w:rsidRPr="00750921" w:rsidRDefault="00750921" w:rsidP="00750921">
            <w:pPr>
              <w:pStyle w:val="Tabletext"/>
              <w:ind w:left="0"/>
              <w:rPr>
                <w:rFonts w:cs="Arial"/>
                <w:lang w:val="pt-BR"/>
              </w:rPr>
            </w:pPr>
            <w:r w:rsidRPr="00750921">
              <w:rPr>
                <w:rFonts w:cs="Arial"/>
                <w:lang w:val="pt-BR"/>
              </w:rPr>
              <w:t>Adiciona requisitos não funcionais, move alguns dos requisitos funcionais para não funcionais, altera requisitos existentes.</w:t>
            </w:r>
          </w:p>
        </w:tc>
        <w:tc>
          <w:tcPr>
            <w:tcW w:w="1985" w:type="dxa"/>
          </w:tcPr>
          <w:p w14:paraId="5FF77EDA" w14:textId="406316CE" w:rsidR="00750921" w:rsidRPr="004B7C01" w:rsidRDefault="00750921" w:rsidP="00750921">
            <w:pPr>
              <w:pStyle w:val="Tabletext"/>
              <w:ind w:left="30"/>
              <w:rPr>
                <w:rFonts w:cs="Arial"/>
                <w:lang w:val="pt-BR"/>
              </w:rPr>
            </w:pPr>
            <w:r>
              <w:rPr>
                <w:rFonts w:cs="Arial"/>
                <w:lang w:val="pt-BR"/>
              </w:rPr>
              <w:t>Thiago M. Baiense</w:t>
            </w:r>
          </w:p>
        </w:tc>
      </w:tr>
      <w:tr w:rsidR="00750921" w:rsidRPr="004B7C01" w14:paraId="5F56758F" w14:textId="77777777">
        <w:tc>
          <w:tcPr>
            <w:tcW w:w="1276" w:type="dxa"/>
          </w:tcPr>
          <w:p w14:paraId="09567E7A" w14:textId="697C50E9" w:rsidR="00750921" w:rsidRDefault="00750921" w:rsidP="00750921">
            <w:pPr>
              <w:pStyle w:val="Tabletext"/>
              <w:ind w:left="0"/>
              <w:rPr>
                <w:rFonts w:cs="Arial"/>
                <w:u w:val="single"/>
                <w:lang w:val="pt-BR"/>
              </w:rPr>
            </w:pPr>
            <w:r>
              <w:rPr>
                <w:rFonts w:cs="Arial"/>
                <w:u w:val="single"/>
                <w:lang w:val="pt-BR"/>
              </w:rPr>
              <w:t>24/03/2025</w:t>
            </w:r>
          </w:p>
        </w:tc>
        <w:tc>
          <w:tcPr>
            <w:tcW w:w="992" w:type="dxa"/>
          </w:tcPr>
          <w:p w14:paraId="563EB655" w14:textId="1BD18D91" w:rsidR="00750921" w:rsidRDefault="00750921" w:rsidP="00750921">
            <w:pPr>
              <w:pStyle w:val="Tabletext"/>
              <w:ind w:left="34"/>
              <w:rPr>
                <w:rFonts w:cs="Arial"/>
                <w:lang w:val="pt-BR"/>
              </w:rPr>
            </w:pPr>
            <w:r>
              <w:rPr>
                <w:rFonts w:cs="Arial"/>
                <w:lang w:val="pt-BR"/>
              </w:rPr>
              <w:t>0.4</w:t>
            </w:r>
          </w:p>
        </w:tc>
        <w:tc>
          <w:tcPr>
            <w:tcW w:w="4536" w:type="dxa"/>
          </w:tcPr>
          <w:p w14:paraId="3DCCE2A0" w14:textId="77777777" w:rsidR="00750921" w:rsidRDefault="00750921" w:rsidP="00750921">
            <w:pPr>
              <w:pStyle w:val="Tabletext"/>
              <w:ind w:left="0"/>
              <w:rPr>
                <w:rFonts w:cs="Arial"/>
                <w:lang w:val="pt-BR"/>
              </w:rPr>
            </w:pPr>
            <w:r w:rsidRPr="00750921">
              <w:rPr>
                <w:rFonts w:cs="Arial"/>
                <w:lang w:val="pt-BR"/>
              </w:rPr>
              <w:t>Alterações em requisitos já existentes:</w:t>
            </w:r>
            <w:r>
              <w:rPr>
                <w:rFonts w:cs="Arial"/>
                <w:lang w:val="pt-BR"/>
              </w:rPr>
              <w:t xml:space="preserve"> </w:t>
            </w:r>
            <w:r w:rsidRPr="00750921">
              <w:rPr>
                <w:rFonts w:cs="Arial"/>
                <w:lang w:val="pt-BR"/>
              </w:rPr>
              <w:t>Cadastro de login</w:t>
            </w:r>
            <w:r>
              <w:rPr>
                <w:rFonts w:cs="Arial"/>
                <w:lang w:val="pt-BR"/>
              </w:rPr>
              <w:t>.</w:t>
            </w:r>
          </w:p>
          <w:p w14:paraId="3EE5B492" w14:textId="627EBD84" w:rsidR="00750921" w:rsidRPr="00750921" w:rsidRDefault="00750921" w:rsidP="00750921">
            <w:pPr>
              <w:pStyle w:val="Tabletext"/>
              <w:ind w:left="0"/>
              <w:rPr>
                <w:rFonts w:cs="Arial"/>
                <w:lang w:val="pt-BR"/>
              </w:rPr>
            </w:pPr>
            <w:r w:rsidRPr="00750921">
              <w:rPr>
                <w:rFonts w:cs="Arial"/>
                <w:lang w:val="pt-BR"/>
              </w:rPr>
              <w:t>Novos requisitos funcionais: Console de gestão do sistema</w:t>
            </w:r>
            <w:r>
              <w:rPr>
                <w:rFonts w:cs="Arial"/>
                <w:lang w:val="pt-BR"/>
              </w:rPr>
              <w:t xml:space="preserve"> e </w:t>
            </w:r>
            <w:r w:rsidRPr="00750921">
              <w:rPr>
                <w:rFonts w:cs="Arial"/>
                <w:lang w:val="pt-BR"/>
              </w:rPr>
              <w:t>Gestão de contas cadastradas</w:t>
            </w:r>
          </w:p>
        </w:tc>
        <w:tc>
          <w:tcPr>
            <w:tcW w:w="1985" w:type="dxa"/>
          </w:tcPr>
          <w:p w14:paraId="0D4D08C7" w14:textId="011A7A5F" w:rsidR="00750921" w:rsidRPr="004B7C01" w:rsidRDefault="00750921" w:rsidP="00750921">
            <w:pPr>
              <w:pStyle w:val="Tabletext"/>
              <w:ind w:left="30"/>
              <w:rPr>
                <w:rFonts w:cs="Arial"/>
                <w:lang w:val="pt-BR"/>
              </w:rPr>
            </w:pPr>
            <w:r>
              <w:rPr>
                <w:rFonts w:cs="Arial"/>
                <w:lang w:val="pt-BR"/>
              </w:rPr>
              <w:t>Thiago M. Baiense</w:t>
            </w:r>
          </w:p>
        </w:tc>
      </w:tr>
      <w:tr w:rsidR="00750921" w:rsidRPr="004B7C01" w14:paraId="7AE752F1" w14:textId="77777777">
        <w:tc>
          <w:tcPr>
            <w:tcW w:w="1276" w:type="dxa"/>
          </w:tcPr>
          <w:p w14:paraId="132D3DFB" w14:textId="620A52EB" w:rsidR="00750921" w:rsidRDefault="00750921" w:rsidP="00750921">
            <w:pPr>
              <w:pStyle w:val="Tabletext"/>
              <w:ind w:left="0"/>
              <w:rPr>
                <w:rFonts w:cs="Arial"/>
                <w:u w:val="single"/>
                <w:lang w:val="pt-BR"/>
              </w:rPr>
            </w:pPr>
            <w:r>
              <w:rPr>
                <w:rFonts w:cs="Arial"/>
                <w:u w:val="single"/>
                <w:lang w:val="pt-BR"/>
              </w:rPr>
              <w:t>2</w:t>
            </w:r>
            <w:r w:rsidR="006E405D">
              <w:rPr>
                <w:rFonts w:cs="Arial"/>
                <w:u w:val="single"/>
                <w:lang w:val="pt-BR"/>
              </w:rPr>
              <w:t>2</w:t>
            </w:r>
            <w:r>
              <w:rPr>
                <w:rFonts w:cs="Arial"/>
                <w:u w:val="single"/>
                <w:lang w:val="pt-BR"/>
              </w:rPr>
              <w:t>/04/2025</w:t>
            </w:r>
          </w:p>
        </w:tc>
        <w:tc>
          <w:tcPr>
            <w:tcW w:w="992" w:type="dxa"/>
          </w:tcPr>
          <w:p w14:paraId="49AF735D" w14:textId="322DDDD9" w:rsidR="00750921" w:rsidRDefault="00750921" w:rsidP="00750921">
            <w:pPr>
              <w:pStyle w:val="Tabletext"/>
              <w:ind w:left="34"/>
              <w:rPr>
                <w:rFonts w:cs="Arial"/>
                <w:lang w:val="pt-BR"/>
              </w:rPr>
            </w:pPr>
            <w:r>
              <w:rPr>
                <w:rFonts w:cs="Arial"/>
                <w:lang w:val="pt-BR"/>
              </w:rPr>
              <w:t>0.5</w:t>
            </w:r>
          </w:p>
        </w:tc>
        <w:tc>
          <w:tcPr>
            <w:tcW w:w="4536" w:type="dxa"/>
          </w:tcPr>
          <w:p w14:paraId="6AE9A4ED" w14:textId="57A9878D" w:rsidR="00750921" w:rsidRPr="00750921" w:rsidRDefault="00750921" w:rsidP="00750921">
            <w:pPr>
              <w:pStyle w:val="Tabletext"/>
              <w:ind w:left="0"/>
              <w:rPr>
                <w:rFonts w:cs="Arial"/>
                <w:lang w:val="pt-BR"/>
              </w:rPr>
            </w:pPr>
            <w:r>
              <w:rPr>
                <w:rFonts w:cs="Arial"/>
                <w:lang w:val="pt-BR"/>
              </w:rPr>
              <w:t>Formatação dos conteúdos presentes até o momento.</w:t>
            </w:r>
          </w:p>
        </w:tc>
        <w:tc>
          <w:tcPr>
            <w:tcW w:w="1985" w:type="dxa"/>
          </w:tcPr>
          <w:p w14:paraId="206918C0" w14:textId="17CEBAAD" w:rsidR="00750921" w:rsidRDefault="00750921" w:rsidP="00750921">
            <w:pPr>
              <w:pStyle w:val="Tabletext"/>
              <w:ind w:left="30"/>
              <w:rPr>
                <w:rFonts w:cs="Arial"/>
                <w:lang w:val="pt-BR"/>
              </w:rPr>
            </w:pPr>
            <w:r>
              <w:rPr>
                <w:rFonts w:cs="Arial"/>
                <w:lang w:val="pt-BR"/>
              </w:rPr>
              <w:t>Thiago M. Baiense</w:t>
            </w:r>
          </w:p>
        </w:tc>
      </w:tr>
    </w:tbl>
    <w:p w14:paraId="43CD9FF1" w14:textId="5FF1AA45" w:rsidR="00F304EA" w:rsidRPr="004B7C01" w:rsidRDefault="00F304EA">
      <w:pPr>
        <w:rPr>
          <w:rFonts w:ascii="Arial" w:hAnsi="Arial" w:cs="Arial"/>
        </w:rPr>
      </w:pPr>
    </w:p>
    <w:p w14:paraId="427DC302" w14:textId="551E09AF" w:rsidR="00F304EA" w:rsidRPr="004B7C01" w:rsidRDefault="00F304EA">
      <w:pPr>
        <w:jc w:val="right"/>
        <w:rPr>
          <w:rFonts w:ascii="Arial" w:hAnsi="Arial" w:cs="Arial"/>
        </w:rPr>
      </w:pPr>
    </w:p>
    <w:p w14:paraId="6DAEF120" w14:textId="77777777" w:rsidR="00F304EA" w:rsidRPr="004B7C01" w:rsidRDefault="00F304EA">
      <w:pPr>
        <w:rPr>
          <w:rFonts w:ascii="Arial" w:hAnsi="Arial" w:cs="Arial"/>
        </w:rPr>
      </w:pPr>
    </w:p>
    <w:p w14:paraId="6B654AD0" w14:textId="77777777" w:rsidR="00F304EA" w:rsidRPr="004B7C01" w:rsidRDefault="00F304EA">
      <w:pPr>
        <w:rPr>
          <w:rFonts w:ascii="Arial" w:hAnsi="Arial" w:cs="Arial"/>
        </w:rPr>
      </w:pPr>
    </w:p>
    <w:p w14:paraId="27F406E0" w14:textId="77777777" w:rsidR="00F304EA" w:rsidRPr="004B7C01" w:rsidRDefault="00F304EA">
      <w:pPr>
        <w:rPr>
          <w:rFonts w:ascii="Arial" w:hAnsi="Arial" w:cs="Arial"/>
        </w:rPr>
      </w:pPr>
    </w:p>
    <w:p w14:paraId="57B875D9" w14:textId="77777777" w:rsidR="00F304EA" w:rsidRPr="004B7C01" w:rsidRDefault="00F304EA">
      <w:pPr>
        <w:rPr>
          <w:rFonts w:ascii="Arial" w:hAnsi="Arial" w:cs="Arial"/>
        </w:rPr>
      </w:pPr>
    </w:p>
    <w:p w14:paraId="5A8DE1B1" w14:textId="77777777" w:rsidR="00F304EA" w:rsidRPr="004B7C01" w:rsidRDefault="00F304EA">
      <w:pPr>
        <w:rPr>
          <w:rFonts w:ascii="Arial" w:hAnsi="Arial" w:cs="Arial"/>
        </w:rPr>
      </w:pPr>
    </w:p>
    <w:p w14:paraId="101837AB" w14:textId="77777777" w:rsidR="00F304EA" w:rsidRPr="004B7C01" w:rsidRDefault="00F304EA">
      <w:pPr>
        <w:rPr>
          <w:rFonts w:ascii="Arial" w:hAnsi="Arial" w:cs="Arial"/>
        </w:rPr>
      </w:pPr>
    </w:p>
    <w:p w14:paraId="0C1C51F9" w14:textId="77777777" w:rsidR="00F304EA" w:rsidRPr="004B7C01" w:rsidRDefault="00194687">
      <w:pPr>
        <w:rPr>
          <w:rFonts w:ascii="Arial" w:hAnsi="Arial" w:cs="Arial"/>
        </w:rPr>
      </w:pPr>
      <w:r w:rsidRPr="004B7C01">
        <w:rPr>
          <w:rFonts w:ascii="Arial" w:hAnsi="Arial" w:cs="Arial"/>
        </w:rPr>
        <w:br w:type="page" w:clear="all"/>
      </w:r>
    </w:p>
    <w:p w14:paraId="35816F6F" w14:textId="77777777" w:rsidR="00F304EA" w:rsidRPr="004B7C01" w:rsidRDefault="00F304EA">
      <w:pPr>
        <w:jc w:val="center"/>
        <w:rPr>
          <w:rFonts w:ascii="Arial" w:hAnsi="Arial" w:cs="Arial"/>
          <w:b/>
          <w:sz w:val="28"/>
          <w:szCs w:val="28"/>
        </w:rPr>
      </w:pPr>
    </w:p>
    <w:sdt>
      <w:sdtPr>
        <w:rPr>
          <w:rFonts w:ascii="Arial" w:hAnsi="Arial" w:cs="Arial"/>
        </w:rPr>
        <w:id w:val="-1733310413"/>
        <w:docPartObj>
          <w:docPartGallery w:val="Table of Contents"/>
          <w:docPartUnique/>
        </w:docPartObj>
      </w:sdtPr>
      <w:sdtEndPr>
        <w:rPr>
          <w:b/>
          <w:bCs/>
        </w:rPr>
      </w:sdtEndPr>
      <w:sdtContent>
        <w:p w14:paraId="3DD26A6A" w14:textId="77777777" w:rsidR="004B7C01" w:rsidRPr="00EB4DDC" w:rsidRDefault="004B7C01" w:rsidP="004B7C01">
          <w:pPr>
            <w:pStyle w:val="CabealhodoSumrio"/>
            <w:rPr>
              <w:rFonts w:ascii="Arial" w:hAnsi="Arial" w:cs="Arial"/>
            </w:rPr>
          </w:pPr>
          <w:r w:rsidRPr="00EB4DDC">
            <w:rPr>
              <w:rFonts w:ascii="Arial" w:hAnsi="Arial" w:cs="Arial"/>
            </w:rPr>
            <w:t>Sumário</w:t>
          </w:r>
        </w:p>
        <w:p w14:paraId="712746FA" w14:textId="390025B3" w:rsidR="00EB4DDC" w:rsidRPr="00EB4DDC" w:rsidRDefault="004B7C01">
          <w:pPr>
            <w:pStyle w:val="Sumrio1"/>
            <w:tabs>
              <w:tab w:val="left" w:pos="440"/>
              <w:tab w:val="right" w:leader="dot" w:pos="8494"/>
            </w:tabs>
            <w:rPr>
              <w:rFonts w:ascii="Arial" w:eastAsiaTheme="minorEastAsia" w:hAnsi="Arial"/>
              <w:noProof/>
              <w:lang w:eastAsia="pt-BR"/>
            </w:rPr>
          </w:pPr>
          <w:r w:rsidRPr="00EB4DDC">
            <w:rPr>
              <w:rFonts w:ascii="Arial" w:hAnsi="Arial" w:cs="Arial"/>
            </w:rPr>
            <w:fldChar w:fldCharType="begin"/>
          </w:r>
          <w:r w:rsidRPr="00EB4DDC">
            <w:rPr>
              <w:rFonts w:ascii="Arial" w:hAnsi="Arial" w:cs="Arial"/>
            </w:rPr>
            <w:instrText xml:space="preserve"> TOC \o "1-3" \h \z \u </w:instrText>
          </w:r>
          <w:r w:rsidRPr="00EB4DDC">
            <w:rPr>
              <w:rFonts w:ascii="Arial" w:hAnsi="Arial" w:cs="Arial"/>
            </w:rPr>
            <w:fldChar w:fldCharType="separate"/>
          </w:r>
          <w:hyperlink w:anchor="_Toc196244109" w:history="1">
            <w:r w:rsidR="00EB4DDC" w:rsidRPr="00EB4DDC">
              <w:rPr>
                <w:rStyle w:val="Hyperlink"/>
                <w:rFonts w:ascii="Arial" w:hAnsi="Arial"/>
                <w:noProof/>
              </w:rPr>
              <w:t>1.</w:t>
            </w:r>
            <w:r w:rsidR="00EB4DDC" w:rsidRPr="00EB4DDC">
              <w:rPr>
                <w:rFonts w:ascii="Arial" w:eastAsiaTheme="minorEastAsia" w:hAnsi="Arial"/>
                <w:noProof/>
                <w:lang w:eastAsia="pt-BR"/>
              </w:rPr>
              <w:tab/>
            </w:r>
            <w:r w:rsidR="00EB4DDC" w:rsidRPr="00EB4DDC">
              <w:rPr>
                <w:rStyle w:val="Hyperlink"/>
                <w:rFonts w:ascii="Arial" w:hAnsi="Arial"/>
                <w:noProof/>
              </w:rPr>
              <w:t>INTRODUÇÃO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_Toc196244109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6</w:t>
            </w:r>
            <w:r w:rsidR="00EB4DDC" w:rsidRPr="00EB4DDC">
              <w:rPr>
                <w:rFonts w:ascii="Arial" w:hAnsi="Arial"/>
                <w:noProof/>
                <w:webHidden/>
              </w:rPr>
              <w:fldChar w:fldCharType="end"/>
            </w:r>
          </w:hyperlink>
        </w:p>
        <w:p w14:paraId="0ADAE2A1" w14:textId="675D807E" w:rsidR="00EB4DDC" w:rsidRPr="00EB4DDC" w:rsidRDefault="004773D6">
          <w:pPr>
            <w:pStyle w:val="Sumrio3"/>
            <w:tabs>
              <w:tab w:val="left" w:pos="1100"/>
              <w:tab w:val="right" w:leader="dot" w:pos="8494"/>
            </w:tabs>
            <w:rPr>
              <w:rFonts w:ascii="Arial" w:eastAsiaTheme="minorEastAsia" w:hAnsi="Arial"/>
              <w:noProof/>
              <w:lang w:eastAsia="pt-BR"/>
            </w:rPr>
          </w:pPr>
          <w:hyperlink w:anchor="_Toc196244110" w:history="1">
            <w:r w:rsidR="00EB4DDC" w:rsidRPr="00EB4DDC">
              <w:rPr>
                <w:rStyle w:val="Hyperlink"/>
                <w:rFonts w:ascii="Arial" w:hAnsi="Arial"/>
                <w:noProof/>
              </w:rPr>
              <w:t>1.1.</w:t>
            </w:r>
            <w:r w:rsidR="00EB4DDC" w:rsidRPr="00EB4DDC">
              <w:rPr>
                <w:rFonts w:ascii="Arial" w:eastAsiaTheme="minorEastAsia" w:hAnsi="Arial"/>
                <w:noProof/>
                <w:lang w:eastAsia="pt-BR"/>
              </w:rPr>
              <w:tab/>
            </w:r>
            <w:r w:rsidR="00EB4DDC" w:rsidRPr="00EB4DDC">
              <w:rPr>
                <w:rStyle w:val="Hyperlink"/>
                <w:rFonts w:ascii="Arial" w:hAnsi="Arial"/>
                <w:noProof/>
              </w:rPr>
              <w:t>Visão geral do documento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_Toc196244110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6</w:t>
            </w:r>
            <w:r w:rsidR="00EB4DDC" w:rsidRPr="00EB4DDC">
              <w:rPr>
                <w:rFonts w:ascii="Arial" w:hAnsi="Arial"/>
                <w:noProof/>
                <w:webHidden/>
              </w:rPr>
              <w:fldChar w:fldCharType="end"/>
            </w:r>
          </w:hyperlink>
        </w:p>
        <w:p w14:paraId="0A34ED12" w14:textId="5BC6E2A9" w:rsidR="00EB4DDC" w:rsidRPr="00EB4DDC" w:rsidRDefault="004773D6">
          <w:pPr>
            <w:pStyle w:val="Sumrio3"/>
            <w:tabs>
              <w:tab w:val="left" w:pos="1100"/>
              <w:tab w:val="right" w:leader="dot" w:pos="8494"/>
            </w:tabs>
            <w:rPr>
              <w:rFonts w:ascii="Arial" w:eastAsiaTheme="minorEastAsia" w:hAnsi="Arial"/>
              <w:noProof/>
              <w:lang w:eastAsia="pt-BR"/>
            </w:rPr>
          </w:pPr>
          <w:hyperlink w:anchor="_Toc196244111" w:history="1">
            <w:r w:rsidR="00EB4DDC" w:rsidRPr="00EB4DDC">
              <w:rPr>
                <w:rStyle w:val="Hyperlink"/>
                <w:rFonts w:ascii="Arial" w:hAnsi="Arial"/>
                <w:noProof/>
              </w:rPr>
              <w:t>1.2.</w:t>
            </w:r>
            <w:r w:rsidR="00EB4DDC" w:rsidRPr="00EB4DDC">
              <w:rPr>
                <w:rFonts w:ascii="Arial" w:eastAsiaTheme="minorEastAsia" w:hAnsi="Arial"/>
                <w:noProof/>
                <w:lang w:eastAsia="pt-BR"/>
              </w:rPr>
              <w:tab/>
            </w:r>
            <w:r w:rsidR="00EB4DDC" w:rsidRPr="00EB4DDC">
              <w:rPr>
                <w:rStyle w:val="Hyperlink"/>
                <w:rFonts w:ascii="Arial" w:hAnsi="Arial"/>
                <w:noProof/>
              </w:rPr>
              <w:t>Convenções, termos e abreviações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_Toc196244111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6</w:t>
            </w:r>
            <w:r w:rsidR="00EB4DDC" w:rsidRPr="00EB4DDC">
              <w:rPr>
                <w:rFonts w:ascii="Arial" w:hAnsi="Arial"/>
                <w:noProof/>
                <w:webHidden/>
              </w:rPr>
              <w:fldChar w:fldCharType="end"/>
            </w:r>
          </w:hyperlink>
        </w:p>
        <w:p w14:paraId="2B776FF5" w14:textId="293B4593" w:rsidR="00EB4DDC" w:rsidRPr="00EB4DDC" w:rsidRDefault="004773D6">
          <w:pPr>
            <w:pStyle w:val="Sumrio3"/>
            <w:tabs>
              <w:tab w:val="left" w:pos="1100"/>
              <w:tab w:val="right" w:leader="dot" w:pos="8494"/>
            </w:tabs>
            <w:rPr>
              <w:rFonts w:ascii="Arial" w:eastAsiaTheme="minorEastAsia" w:hAnsi="Arial"/>
              <w:noProof/>
              <w:lang w:eastAsia="pt-BR"/>
            </w:rPr>
          </w:pPr>
          <w:hyperlink w:anchor="_Toc196244112" w:history="1">
            <w:r w:rsidR="00EB4DDC" w:rsidRPr="00EB4DDC">
              <w:rPr>
                <w:rStyle w:val="Hyperlink"/>
                <w:rFonts w:ascii="Arial" w:hAnsi="Arial"/>
                <w:noProof/>
              </w:rPr>
              <w:t>1.3.</w:t>
            </w:r>
            <w:r w:rsidR="00EB4DDC" w:rsidRPr="00EB4DDC">
              <w:rPr>
                <w:rFonts w:ascii="Arial" w:eastAsiaTheme="minorEastAsia" w:hAnsi="Arial"/>
                <w:noProof/>
                <w:lang w:eastAsia="pt-BR"/>
              </w:rPr>
              <w:tab/>
            </w:r>
            <w:r w:rsidR="00EB4DDC" w:rsidRPr="00EB4DDC">
              <w:rPr>
                <w:rStyle w:val="Hyperlink"/>
                <w:rFonts w:ascii="Arial" w:hAnsi="Arial"/>
                <w:noProof/>
              </w:rPr>
              <w:t>Prioridades dos Requisitos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_Toc196244112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7</w:t>
            </w:r>
            <w:r w:rsidR="00EB4DDC" w:rsidRPr="00EB4DDC">
              <w:rPr>
                <w:rFonts w:ascii="Arial" w:hAnsi="Arial"/>
                <w:noProof/>
                <w:webHidden/>
              </w:rPr>
              <w:fldChar w:fldCharType="end"/>
            </w:r>
          </w:hyperlink>
        </w:p>
        <w:p w14:paraId="200EC81F" w14:textId="40F28293" w:rsidR="00EB4DDC" w:rsidRPr="00EB4DDC" w:rsidRDefault="004773D6">
          <w:pPr>
            <w:pStyle w:val="Sumrio1"/>
            <w:tabs>
              <w:tab w:val="left" w:pos="440"/>
              <w:tab w:val="right" w:leader="dot" w:pos="8494"/>
            </w:tabs>
            <w:rPr>
              <w:rFonts w:ascii="Arial" w:eastAsiaTheme="minorEastAsia" w:hAnsi="Arial"/>
              <w:noProof/>
              <w:lang w:eastAsia="pt-BR"/>
            </w:rPr>
          </w:pPr>
          <w:hyperlink w:anchor="_Toc196244113" w:history="1">
            <w:r w:rsidR="00EB4DDC" w:rsidRPr="00EB4DDC">
              <w:rPr>
                <w:rStyle w:val="Hyperlink"/>
                <w:rFonts w:ascii="Arial" w:hAnsi="Arial"/>
                <w:noProof/>
              </w:rPr>
              <w:t>2.</w:t>
            </w:r>
            <w:r w:rsidR="00EB4DDC" w:rsidRPr="00EB4DDC">
              <w:rPr>
                <w:rFonts w:ascii="Arial" w:eastAsiaTheme="minorEastAsia" w:hAnsi="Arial"/>
                <w:noProof/>
                <w:lang w:eastAsia="pt-BR"/>
              </w:rPr>
              <w:tab/>
            </w:r>
            <w:r w:rsidR="00EB4DDC" w:rsidRPr="00EB4DDC">
              <w:rPr>
                <w:rStyle w:val="Hyperlink"/>
                <w:rFonts w:ascii="Arial" w:hAnsi="Arial"/>
                <w:noProof/>
              </w:rPr>
              <w:t>Descrição geral do problema</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_Toc196244113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7</w:t>
            </w:r>
            <w:r w:rsidR="00EB4DDC" w:rsidRPr="00EB4DDC">
              <w:rPr>
                <w:rFonts w:ascii="Arial" w:hAnsi="Arial"/>
                <w:noProof/>
                <w:webHidden/>
              </w:rPr>
              <w:fldChar w:fldCharType="end"/>
            </w:r>
          </w:hyperlink>
        </w:p>
        <w:p w14:paraId="722016FD" w14:textId="2A6D2C7D" w:rsidR="00EB4DDC" w:rsidRPr="00EB4DDC" w:rsidRDefault="004773D6">
          <w:pPr>
            <w:pStyle w:val="Sumrio3"/>
            <w:tabs>
              <w:tab w:val="left" w:pos="1100"/>
              <w:tab w:val="right" w:leader="dot" w:pos="8494"/>
            </w:tabs>
            <w:rPr>
              <w:rFonts w:ascii="Arial" w:eastAsiaTheme="minorEastAsia" w:hAnsi="Arial"/>
              <w:noProof/>
              <w:lang w:eastAsia="pt-BR"/>
            </w:rPr>
          </w:pPr>
          <w:hyperlink w:anchor="_Toc196244114" w:history="1">
            <w:r w:rsidR="00EB4DDC" w:rsidRPr="00EB4DDC">
              <w:rPr>
                <w:rStyle w:val="Hyperlink"/>
                <w:rFonts w:ascii="Arial" w:hAnsi="Arial"/>
                <w:noProof/>
              </w:rPr>
              <w:t>2.1.</w:t>
            </w:r>
            <w:r w:rsidR="00EB4DDC" w:rsidRPr="00EB4DDC">
              <w:rPr>
                <w:rFonts w:ascii="Arial" w:eastAsiaTheme="minorEastAsia" w:hAnsi="Arial"/>
                <w:noProof/>
                <w:lang w:eastAsia="pt-BR"/>
              </w:rPr>
              <w:tab/>
            </w:r>
            <w:r w:rsidR="00EB4DDC" w:rsidRPr="00EB4DDC">
              <w:rPr>
                <w:rStyle w:val="Hyperlink"/>
                <w:rFonts w:ascii="Arial" w:hAnsi="Arial"/>
                <w:noProof/>
              </w:rPr>
              <w:t>Abrangência e sistemas relacionados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_Toc196244114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7</w:t>
            </w:r>
            <w:r w:rsidR="00EB4DDC" w:rsidRPr="00EB4DDC">
              <w:rPr>
                <w:rFonts w:ascii="Arial" w:hAnsi="Arial"/>
                <w:noProof/>
                <w:webHidden/>
              </w:rPr>
              <w:fldChar w:fldCharType="end"/>
            </w:r>
          </w:hyperlink>
        </w:p>
        <w:p w14:paraId="541EDDEC" w14:textId="633D11C8" w:rsidR="00EB4DDC" w:rsidRPr="00EB4DDC" w:rsidRDefault="004773D6">
          <w:pPr>
            <w:pStyle w:val="Sumrio1"/>
            <w:tabs>
              <w:tab w:val="left" w:pos="440"/>
              <w:tab w:val="right" w:leader="dot" w:pos="8494"/>
            </w:tabs>
            <w:rPr>
              <w:rFonts w:ascii="Arial" w:eastAsiaTheme="minorEastAsia" w:hAnsi="Arial"/>
              <w:noProof/>
              <w:lang w:eastAsia="pt-BR"/>
            </w:rPr>
          </w:pPr>
          <w:hyperlink w:anchor="_Toc196244115" w:history="1">
            <w:r w:rsidR="00EB4DDC" w:rsidRPr="00EB4DDC">
              <w:rPr>
                <w:rStyle w:val="Hyperlink"/>
                <w:rFonts w:ascii="Arial" w:hAnsi="Arial"/>
                <w:noProof/>
              </w:rPr>
              <w:t>3.</w:t>
            </w:r>
            <w:r w:rsidR="00EB4DDC" w:rsidRPr="00EB4DDC">
              <w:rPr>
                <w:rFonts w:ascii="Arial" w:eastAsiaTheme="minorEastAsia" w:hAnsi="Arial"/>
                <w:noProof/>
                <w:lang w:eastAsia="pt-BR"/>
              </w:rPr>
              <w:tab/>
            </w:r>
            <w:r w:rsidR="00EB4DDC" w:rsidRPr="00EB4DDC">
              <w:rPr>
                <w:rStyle w:val="Hyperlink"/>
                <w:rFonts w:ascii="Arial" w:hAnsi="Arial"/>
                <w:noProof/>
              </w:rPr>
              <w:t>REQUISITOS FUNCIONAIS (casos de uso)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_Toc196244115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8</w:t>
            </w:r>
            <w:r w:rsidR="00EB4DDC" w:rsidRPr="00EB4DDC">
              <w:rPr>
                <w:rFonts w:ascii="Arial" w:hAnsi="Arial"/>
                <w:noProof/>
                <w:webHidden/>
              </w:rPr>
              <w:fldChar w:fldCharType="end"/>
            </w:r>
          </w:hyperlink>
        </w:p>
        <w:p w14:paraId="3F3483DF" w14:textId="07841858" w:rsidR="00EB4DDC" w:rsidRPr="00EB4DDC" w:rsidRDefault="004773D6">
          <w:pPr>
            <w:pStyle w:val="Sumrio2"/>
            <w:tabs>
              <w:tab w:val="right" w:leader="dot" w:pos="8494"/>
            </w:tabs>
            <w:rPr>
              <w:rFonts w:ascii="Arial" w:eastAsiaTheme="minorEastAsia" w:hAnsi="Arial"/>
              <w:noProof/>
              <w:lang w:eastAsia="pt-BR"/>
            </w:rPr>
          </w:pPr>
          <w:hyperlink w:anchor="_Toc196244116" w:history="1">
            <w:r w:rsidR="00EB4DDC" w:rsidRPr="00EB4DDC">
              <w:rPr>
                <w:rStyle w:val="Hyperlink"/>
                <w:rFonts w:ascii="Arial" w:hAnsi="Arial"/>
                <w:noProof/>
              </w:rPr>
              <w:t>[RF 01] Cadastro de login</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_Toc196244116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8</w:t>
            </w:r>
            <w:r w:rsidR="00EB4DDC" w:rsidRPr="00EB4DDC">
              <w:rPr>
                <w:rFonts w:ascii="Arial" w:hAnsi="Arial"/>
                <w:noProof/>
                <w:webHidden/>
              </w:rPr>
              <w:fldChar w:fldCharType="end"/>
            </w:r>
          </w:hyperlink>
        </w:p>
        <w:p w14:paraId="5CB3D362" w14:textId="1DE5CA43" w:rsidR="00EB4DDC" w:rsidRPr="00EB4DDC" w:rsidRDefault="004773D6">
          <w:pPr>
            <w:pStyle w:val="Sumrio2"/>
            <w:tabs>
              <w:tab w:val="right" w:leader="dot" w:pos="8494"/>
            </w:tabs>
            <w:rPr>
              <w:rFonts w:ascii="Arial" w:eastAsiaTheme="minorEastAsia" w:hAnsi="Arial"/>
              <w:noProof/>
              <w:lang w:eastAsia="pt-BR"/>
            </w:rPr>
          </w:pPr>
          <w:hyperlink w:anchor="_Toc196244117" w:history="1">
            <w:r w:rsidR="00EB4DDC" w:rsidRPr="00EB4DDC">
              <w:rPr>
                <w:rStyle w:val="Hyperlink"/>
                <w:rFonts w:ascii="Arial" w:hAnsi="Arial"/>
                <w:noProof/>
              </w:rPr>
              <w:t>[RF 02] Funcionalidade de login</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_Toc196244117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8</w:t>
            </w:r>
            <w:r w:rsidR="00EB4DDC" w:rsidRPr="00EB4DDC">
              <w:rPr>
                <w:rFonts w:ascii="Arial" w:hAnsi="Arial"/>
                <w:noProof/>
                <w:webHidden/>
              </w:rPr>
              <w:fldChar w:fldCharType="end"/>
            </w:r>
          </w:hyperlink>
        </w:p>
        <w:p w14:paraId="79C13A7A" w14:textId="2C5A34F0" w:rsidR="00EB4DDC" w:rsidRPr="00EB4DDC" w:rsidRDefault="004773D6">
          <w:pPr>
            <w:pStyle w:val="Sumrio2"/>
            <w:tabs>
              <w:tab w:val="right" w:leader="dot" w:pos="8494"/>
            </w:tabs>
            <w:rPr>
              <w:rFonts w:ascii="Arial" w:eastAsiaTheme="minorEastAsia" w:hAnsi="Arial"/>
              <w:noProof/>
              <w:lang w:eastAsia="pt-BR"/>
            </w:rPr>
          </w:pPr>
          <w:hyperlink w:anchor="_Toc196244118" w:history="1">
            <w:r w:rsidR="00EB4DDC" w:rsidRPr="00EB4DDC">
              <w:rPr>
                <w:rStyle w:val="Hyperlink"/>
                <w:rFonts w:ascii="Arial" w:hAnsi="Arial"/>
                <w:noProof/>
              </w:rPr>
              <w:t>[RF 03] Recuperação de Senha</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_Toc196244118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8</w:t>
            </w:r>
            <w:r w:rsidR="00EB4DDC" w:rsidRPr="00EB4DDC">
              <w:rPr>
                <w:rFonts w:ascii="Arial" w:hAnsi="Arial"/>
                <w:noProof/>
                <w:webHidden/>
              </w:rPr>
              <w:fldChar w:fldCharType="end"/>
            </w:r>
          </w:hyperlink>
        </w:p>
        <w:p w14:paraId="04ED5F66" w14:textId="7085708B" w:rsidR="00EB4DDC" w:rsidRPr="00EB4DDC" w:rsidRDefault="004773D6">
          <w:pPr>
            <w:pStyle w:val="Sumrio2"/>
            <w:tabs>
              <w:tab w:val="right" w:leader="dot" w:pos="8494"/>
            </w:tabs>
            <w:rPr>
              <w:rFonts w:ascii="Arial" w:eastAsiaTheme="minorEastAsia" w:hAnsi="Arial"/>
              <w:noProof/>
              <w:lang w:eastAsia="pt-BR"/>
            </w:rPr>
          </w:pPr>
          <w:hyperlink w:anchor="_Toc196244119" w:history="1">
            <w:r w:rsidR="00EB4DDC" w:rsidRPr="00EB4DDC">
              <w:rPr>
                <w:rStyle w:val="Hyperlink"/>
                <w:rFonts w:ascii="Arial" w:hAnsi="Arial"/>
                <w:noProof/>
              </w:rPr>
              <w:t>[RF 04] Redefinição de Senha</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_Toc196244119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8</w:t>
            </w:r>
            <w:r w:rsidR="00EB4DDC" w:rsidRPr="00EB4DDC">
              <w:rPr>
                <w:rFonts w:ascii="Arial" w:hAnsi="Arial"/>
                <w:noProof/>
                <w:webHidden/>
              </w:rPr>
              <w:fldChar w:fldCharType="end"/>
            </w:r>
          </w:hyperlink>
        </w:p>
        <w:p w14:paraId="21716FF3" w14:textId="64D241A4" w:rsidR="00EB4DDC" w:rsidRPr="00EB4DDC" w:rsidRDefault="004773D6">
          <w:pPr>
            <w:pStyle w:val="Sumrio2"/>
            <w:tabs>
              <w:tab w:val="right" w:leader="dot" w:pos="8494"/>
            </w:tabs>
            <w:rPr>
              <w:rFonts w:ascii="Arial" w:eastAsiaTheme="minorEastAsia" w:hAnsi="Arial"/>
              <w:noProof/>
              <w:lang w:eastAsia="pt-BR"/>
            </w:rPr>
          </w:pPr>
          <w:hyperlink w:anchor="_Toc196244120" w:history="1">
            <w:r w:rsidR="00EB4DDC" w:rsidRPr="00EB4DDC">
              <w:rPr>
                <w:rStyle w:val="Hyperlink"/>
                <w:rFonts w:ascii="Arial" w:hAnsi="Arial"/>
                <w:noProof/>
              </w:rPr>
              <w:t>[RF 05] Console de gestão do sistema</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_Toc196244120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8</w:t>
            </w:r>
            <w:r w:rsidR="00EB4DDC" w:rsidRPr="00EB4DDC">
              <w:rPr>
                <w:rFonts w:ascii="Arial" w:hAnsi="Arial"/>
                <w:noProof/>
                <w:webHidden/>
              </w:rPr>
              <w:fldChar w:fldCharType="end"/>
            </w:r>
          </w:hyperlink>
        </w:p>
        <w:p w14:paraId="17E070FB" w14:textId="689F14E9" w:rsidR="00EB4DDC" w:rsidRPr="00EB4DDC" w:rsidRDefault="004773D6">
          <w:pPr>
            <w:pStyle w:val="Sumrio2"/>
            <w:tabs>
              <w:tab w:val="right" w:leader="dot" w:pos="8494"/>
            </w:tabs>
            <w:rPr>
              <w:rFonts w:ascii="Arial" w:eastAsiaTheme="minorEastAsia" w:hAnsi="Arial"/>
              <w:noProof/>
              <w:lang w:eastAsia="pt-BR"/>
            </w:rPr>
          </w:pPr>
          <w:hyperlink w:anchor="_Toc196244121" w:history="1">
            <w:r w:rsidR="00EB4DDC" w:rsidRPr="00EB4DDC">
              <w:rPr>
                <w:rStyle w:val="Hyperlink"/>
                <w:rFonts w:ascii="Arial" w:hAnsi="Arial"/>
                <w:noProof/>
              </w:rPr>
              <w:t>[RF 06] Gestão de contas cadastradas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_Toc196244121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9</w:t>
            </w:r>
            <w:r w:rsidR="00EB4DDC" w:rsidRPr="00EB4DDC">
              <w:rPr>
                <w:rFonts w:ascii="Arial" w:hAnsi="Arial"/>
                <w:noProof/>
                <w:webHidden/>
              </w:rPr>
              <w:fldChar w:fldCharType="end"/>
            </w:r>
          </w:hyperlink>
        </w:p>
        <w:p w14:paraId="185B0D66" w14:textId="18FC6387" w:rsidR="00EB4DDC" w:rsidRPr="00EB4DDC" w:rsidRDefault="004773D6">
          <w:pPr>
            <w:pStyle w:val="Sumrio2"/>
            <w:tabs>
              <w:tab w:val="right" w:leader="dot" w:pos="8494"/>
            </w:tabs>
            <w:rPr>
              <w:rFonts w:ascii="Arial" w:eastAsiaTheme="minorEastAsia" w:hAnsi="Arial"/>
              <w:noProof/>
              <w:lang w:eastAsia="pt-BR"/>
            </w:rPr>
          </w:pPr>
          <w:hyperlink w:anchor="_Toc196244122" w:history="1">
            <w:r w:rsidR="00EB4DDC" w:rsidRPr="00EB4DDC">
              <w:rPr>
                <w:rStyle w:val="Hyperlink"/>
                <w:rFonts w:ascii="Arial" w:hAnsi="Arial"/>
                <w:noProof/>
              </w:rPr>
              <w:t>[RF 07] Gestão de licenças de acesso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_Toc196244122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9</w:t>
            </w:r>
            <w:r w:rsidR="00EB4DDC" w:rsidRPr="00EB4DDC">
              <w:rPr>
                <w:rFonts w:ascii="Arial" w:hAnsi="Arial"/>
                <w:noProof/>
                <w:webHidden/>
              </w:rPr>
              <w:fldChar w:fldCharType="end"/>
            </w:r>
          </w:hyperlink>
        </w:p>
        <w:p w14:paraId="781DCF14" w14:textId="2A4CE9BF" w:rsidR="00EB4DDC" w:rsidRPr="00EB4DDC" w:rsidRDefault="004773D6">
          <w:pPr>
            <w:pStyle w:val="Sumrio2"/>
            <w:tabs>
              <w:tab w:val="right" w:leader="dot" w:pos="8494"/>
            </w:tabs>
            <w:rPr>
              <w:rFonts w:ascii="Arial" w:eastAsiaTheme="minorEastAsia" w:hAnsi="Arial"/>
              <w:noProof/>
              <w:lang w:eastAsia="pt-BR"/>
            </w:rPr>
          </w:pPr>
          <w:hyperlink w:anchor="_Toc196244123" w:history="1">
            <w:r w:rsidR="00EB4DDC" w:rsidRPr="00EB4DDC">
              <w:rPr>
                <w:rStyle w:val="Hyperlink"/>
                <w:rFonts w:ascii="Arial" w:hAnsi="Arial"/>
                <w:noProof/>
              </w:rPr>
              <w:t>[RF 08] Gestão do perfil do Administrador</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_Toc196244123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9</w:t>
            </w:r>
            <w:r w:rsidR="00EB4DDC" w:rsidRPr="00EB4DDC">
              <w:rPr>
                <w:rFonts w:ascii="Arial" w:hAnsi="Arial"/>
                <w:noProof/>
                <w:webHidden/>
              </w:rPr>
              <w:fldChar w:fldCharType="end"/>
            </w:r>
          </w:hyperlink>
        </w:p>
        <w:p w14:paraId="2A9E27FB" w14:textId="765C2A8D" w:rsidR="00EB4DDC" w:rsidRPr="00EB4DDC" w:rsidRDefault="004773D6">
          <w:pPr>
            <w:pStyle w:val="Sumrio2"/>
            <w:tabs>
              <w:tab w:val="right" w:leader="dot" w:pos="8494"/>
            </w:tabs>
            <w:rPr>
              <w:rFonts w:ascii="Arial" w:eastAsiaTheme="minorEastAsia" w:hAnsi="Arial"/>
              <w:noProof/>
              <w:lang w:eastAsia="pt-BR"/>
            </w:rPr>
          </w:pPr>
          <w:hyperlink w:anchor="_Toc196244124" w:history="1">
            <w:r w:rsidR="00EB4DDC" w:rsidRPr="00EB4DDC">
              <w:rPr>
                <w:rStyle w:val="Hyperlink"/>
                <w:rFonts w:ascii="Arial" w:hAnsi="Arial"/>
                <w:noProof/>
              </w:rPr>
              <w:t>[RF 09] Licenças de acesso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_Toc196244124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9</w:t>
            </w:r>
            <w:r w:rsidR="00EB4DDC" w:rsidRPr="00EB4DDC">
              <w:rPr>
                <w:rFonts w:ascii="Arial" w:hAnsi="Arial"/>
                <w:noProof/>
                <w:webHidden/>
              </w:rPr>
              <w:fldChar w:fldCharType="end"/>
            </w:r>
          </w:hyperlink>
        </w:p>
        <w:p w14:paraId="10708973" w14:textId="53DCBFF8" w:rsidR="00EB4DDC" w:rsidRPr="00EB4DDC" w:rsidRDefault="004773D6">
          <w:pPr>
            <w:pStyle w:val="Sumrio2"/>
            <w:tabs>
              <w:tab w:val="right" w:leader="dot" w:pos="8494"/>
            </w:tabs>
            <w:rPr>
              <w:rFonts w:ascii="Arial" w:eastAsiaTheme="minorEastAsia" w:hAnsi="Arial"/>
              <w:noProof/>
              <w:lang w:eastAsia="pt-BR"/>
            </w:rPr>
          </w:pPr>
          <w:hyperlink w:anchor="_Toc196244125" w:history="1">
            <w:r w:rsidR="00EB4DDC" w:rsidRPr="00EB4DDC">
              <w:rPr>
                <w:rStyle w:val="Hyperlink"/>
                <w:rFonts w:ascii="Arial" w:hAnsi="Arial"/>
                <w:noProof/>
              </w:rPr>
              <w:t>[RF 10] Cotas de utilização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_Toc196244125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9</w:t>
            </w:r>
            <w:r w:rsidR="00EB4DDC" w:rsidRPr="00EB4DDC">
              <w:rPr>
                <w:rFonts w:ascii="Arial" w:hAnsi="Arial"/>
                <w:noProof/>
                <w:webHidden/>
              </w:rPr>
              <w:fldChar w:fldCharType="end"/>
            </w:r>
          </w:hyperlink>
        </w:p>
        <w:p w14:paraId="4855BC45" w14:textId="3BB549E7" w:rsidR="00EB4DDC" w:rsidRPr="00EB4DDC" w:rsidRDefault="004773D6">
          <w:pPr>
            <w:pStyle w:val="Sumrio2"/>
            <w:tabs>
              <w:tab w:val="right" w:leader="dot" w:pos="8494"/>
            </w:tabs>
            <w:rPr>
              <w:rFonts w:ascii="Arial" w:eastAsiaTheme="minorEastAsia" w:hAnsi="Arial"/>
              <w:noProof/>
              <w:lang w:eastAsia="pt-BR"/>
            </w:rPr>
          </w:pPr>
          <w:hyperlink w:anchor="_Toc196244126" w:history="1">
            <w:r w:rsidR="00EB4DDC" w:rsidRPr="00EB4DDC">
              <w:rPr>
                <w:rStyle w:val="Hyperlink"/>
                <w:rFonts w:ascii="Arial" w:hAnsi="Arial"/>
                <w:noProof/>
              </w:rPr>
              <w:t>[RF 11] Cotas de serviço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_Toc196244126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10</w:t>
            </w:r>
            <w:r w:rsidR="00EB4DDC" w:rsidRPr="00EB4DDC">
              <w:rPr>
                <w:rFonts w:ascii="Arial" w:hAnsi="Arial"/>
                <w:noProof/>
                <w:webHidden/>
              </w:rPr>
              <w:fldChar w:fldCharType="end"/>
            </w:r>
          </w:hyperlink>
        </w:p>
        <w:p w14:paraId="1C248573" w14:textId="337BF09C" w:rsidR="00EB4DDC" w:rsidRPr="00EB4DDC" w:rsidRDefault="004773D6">
          <w:pPr>
            <w:pStyle w:val="Sumrio2"/>
            <w:tabs>
              <w:tab w:val="right" w:leader="dot" w:pos="8494"/>
            </w:tabs>
            <w:rPr>
              <w:rFonts w:ascii="Arial" w:eastAsiaTheme="minorEastAsia" w:hAnsi="Arial"/>
              <w:noProof/>
              <w:lang w:eastAsia="pt-BR"/>
            </w:rPr>
          </w:pPr>
          <w:hyperlink w:anchor="_Toc196244127" w:history="1">
            <w:r w:rsidR="00EB4DDC" w:rsidRPr="00EB4DDC">
              <w:rPr>
                <w:rStyle w:val="Hyperlink"/>
                <w:rFonts w:ascii="Arial" w:hAnsi="Arial"/>
                <w:noProof/>
              </w:rPr>
              <w:t>[RF 12] Verificação de cotas de serviço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_Toc196244127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10</w:t>
            </w:r>
            <w:r w:rsidR="00EB4DDC" w:rsidRPr="00EB4DDC">
              <w:rPr>
                <w:rFonts w:ascii="Arial" w:hAnsi="Arial"/>
                <w:noProof/>
                <w:webHidden/>
              </w:rPr>
              <w:fldChar w:fldCharType="end"/>
            </w:r>
          </w:hyperlink>
        </w:p>
        <w:p w14:paraId="40205336" w14:textId="541D187E" w:rsidR="00EB4DDC" w:rsidRPr="00EB4DDC" w:rsidRDefault="004773D6">
          <w:pPr>
            <w:pStyle w:val="Sumrio2"/>
            <w:tabs>
              <w:tab w:val="right" w:leader="dot" w:pos="8494"/>
            </w:tabs>
            <w:rPr>
              <w:rFonts w:ascii="Arial" w:eastAsiaTheme="minorEastAsia" w:hAnsi="Arial"/>
              <w:noProof/>
              <w:lang w:eastAsia="pt-BR"/>
            </w:rPr>
          </w:pPr>
          <w:hyperlink w:anchor="_Toc196244128" w:history="1">
            <w:r w:rsidR="00EB4DDC" w:rsidRPr="00EB4DDC">
              <w:rPr>
                <w:rStyle w:val="Hyperlink"/>
                <w:rFonts w:ascii="Arial" w:hAnsi="Arial"/>
                <w:noProof/>
              </w:rPr>
              <w:t>[RF 13] Cotas de relatórios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_Toc196244128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10</w:t>
            </w:r>
            <w:r w:rsidR="00EB4DDC" w:rsidRPr="00EB4DDC">
              <w:rPr>
                <w:rFonts w:ascii="Arial" w:hAnsi="Arial"/>
                <w:noProof/>
                <w:webHidden/>
              </w:rPr>
              <w:fldChar w:fldCharType="end"/>
            </w:r>
          </w:hyperlink>
        </w:p>
        <w:p w14:paraId="33250E91" w14:textId="1CDCD318" w:rsidR="00EB4DDC" w:rsidRPr="00EB4DDC" w:rsidRDefault="004773D6">
          <w:pPr>
            <w:pStyle w:val="Sumrio2"/>
            <w:tabs>
              <w:tab w:val="right" w:leader="dot" w:pos="8494"/>
            </w:tabs>
            <w:rPr>
              <w:rFonts w:ascii="Arial" w:eastAsiaTheme="minorEastAsia" w:hAnsi="Arial"/>
              <w:noProof/>
              <w:lang w:eastAsia="pt-BR"/>
            </w:rPr>
          </w:pPr>
          <w:hyperlink w:anchor="_Toc196244129" w:history="1">
            <w:r w:rsidR="00EB4DDC" w:rsidRPr="00EB4DDC">
              <w:rPr>
                <w:rStyle w:val="Hyperlink"/>
                <w:rFonts w:ascii="Arial" w:hAnsi="Arial"/>
                <w:noProof/>
              </w:rPr>
              <w:t>[RF 14] Tipos de cota de relatório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_Toc196244129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10</w:t>
            </w:r>
            <w:r w:rsidR="00EB4DDC" w:rsidRPr="00EB4DDC">
              <w:rPr>
                <w:rFonts w:ascii="Arial" w:hAnsi="Arial"/>
                <w:noProof/>
                <w:webHidden/>
              </w:rPr>
              <w:fldChar w:fldCharType="end"/>
            </w:r>
          </w:hyperlink>
        </w:p>
        <w:p w14:paraId="2FACA340" w14:textId="79091B7D" w:rsidR="00EB4DDC" w:rsidRPr="00EB4DDC" w:rsidRDefault="004773D6">
          <w:pPr>
            <w:pStyle w:val="Sumrio2"/>
            <w:tabs>
              <w:tab w:val="right" w:leader="dot" w:pos="8494"/>
            </w:tabs>
            <w:rPr>
              <w:rFonts w:ascii="Arial" w:eastAsiaTheme="minorEastAsia" w:hAnsi="Arial"/>
              <w:noProof/>
              <w:lang w:eastAsia="pt-BR"/>
            </w:rPr>
          </w:pPr>
          <w:hyperlink w:anchor="_Toc196244130" w:history="1">
            <w:r w:rsidR="00EB4DDC" w:rsidRPr="00EB4DDC">
              <w:rPr>
                <w:rStyle w:val="Hyperlink"/>
                <w:rFonts w:ascii="Arial" w:hAnsi="Arial"/>
                <w:noProof/>
              </w:rPr>
              <w:t>[RF 15] Verificação de cotas de relatório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_Toc196244130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11</w:t>
            </w:r>
            <w:r w:rsidR="00EB4DDC" w:rsidRPr="00EB4DDC">
              <w:rPr>
                <w:rFonts w:ascii="Arial" w:hAnsi="Arial"/>
                <w:noProof/>
                <w:webHidden/>
              </w:rPr>
              <w:fldChar w:fldCharType="end"/>
            </w:r>
          </w:hyperlink>
        </w:p>
        <w:p w14:paraId="0CFF882C" w14:textId="10ADC45B" w:rsidR="00EB4DDC" w:rsidRPr="00EB4DDC" w:rsidRDefault="004773D6">
          <w:pPr>
            <w:pStyle w:val="Sumrio2"/>
            <w:tabs>
              <w:tab w:val="right" w:leader="dot" w:pos="8494"/>
            </w:tabs>
            <w:rPr>
              <w:rFonts w:ascii="Arial" w:eastAsiaTheme="minorEastAsia" w:hAnsi="Arial"/>
              <w:noProof/>
              <w:lang w:eastAsia="pt-BR"/>
            </w:rPr>
          </w:pPr>
          <w:hyperlink w:anchor="_Toc196244131" w:history="1">
            <w:r w:rsidR="00EB4DDC" w:rsidRPr="00EB4DDC">
              <w:rPr>
                <w:rStyle w:val="Hyperlink"/>
                <w:rFonts w:ascii="Arial" w:hAnsi="Arial"/>
                <w:noProof/>
              </w:rPr>
              <w:t>[RF 16] Geração automática de cotas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_Toc196244131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11</w:t>
            </w:r>
            <w:r w:rsidR="00EB4DDC" w:rsidRPr="00EB4DDC">
              <w:rPr>
                <w:rFonts w:ascii="Arial" w:hAnsi="Arial"/>
                <w:noProof/>
                <w:webHidden/>
              </w:rPr>
              <w:fldChar w:fldCharType="end"/>
            </w:r>
          </w:hyperlink>
        </w:p>
        <w:p w14:paraId="4217C31F" w14:textId="7B4BB36B" w:rsidR="00EB4DDC" w:rsidRPr="00EB4DDC" w:rsidRDefault="004773D6">
          <w:pPr>
            <w:pStyle w:val="Sumrio2"/>
            <w:tabs>
              <w:tab w:val="right" w:leader="dot" w:pos="8494"/>
            </w:tabs>
            <w:rPr>
              <w:rFonts w:ascii="Arial" w:eastAsiaTheme="minorEastAsia" w:hAnsi="Arial"/>
              <w:noProof/>
              <w:lang w:eastAsia="pt-BR"/>
            </w:rPr>
          </w:pPr>
          <w:hyperlink w:anchor="_Toc196244132" w:history="1">
            <w:r w:rsidR="00EB4DDC" w:rsidRPr="00EB4DDC">
              <w:rPr>
                <w:rStyle w:val="Hyperlink"/>
                <w:rFonts w:ascii="Arial" w:hAnsi="Arial"/>
                <w:noProof/>
              </w:rPr>
              <w:t>[RF 17] Gerenciamento de cotas pelo Administrador</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_Toc196244132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11</w:t>
            </w:r>
            <w:r w:rsidR="00EB4DDC" w:rsidRPr="00EB4DDC">
              <w:rPr>
                <w:rFonts w:ascii="Arial" w:hAnsi="Arial"/>
                <w:noProof/>
                <w:webHidden/>
              </w:rPr>
              <w:fldChar w:fldCharType="end"/>
            </w:r>
          </w:hyperlink>
        </w:p>
        <w:p w14:paraId="24A54C83" w14:textId="046B64ED" w:rsidR="00EB4DDC" w:rsidRPr="00EB4DDC" w:rsidRDefault="004773D6">
          <w:pPr>
            <w:pStyle w:val="Sumrio2"/>
            <w:tabs>
              <w:tab w:val="right" w:leader="dot" w:pos="8494"/>
            </w:tabs>
            <w:rPr>
              <w:rFonts w:ascii="Arial" w:eastAsiaTheme="minorEastAsia" w:hAnsi="Arial"/>
              <w:noProof/>
              <w:lang w:eastAsia="pt-BR"/>
            </w:rPr>
          </w:pPr>
          <w:hyperlink w:anchor="_Toc196244133" w:history="1">
            <w:r w:rsidR="00EB4DDC" w:rsidRPr="00EB4DDC">
              <w:rPr>
                <w:rStyle w:val="Hyperlink"/>
                <w:rFonts w:ascii="Arial" w:hAnsi="Arial"/>
                <w:noProof/>
              </w:rPr>
              <w:t>[RF 18] Gerenciamento de cotas pelo Empreendedor</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_Toc196244133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11</w:t>
            </w:r>
            <w:r w:rsidR="00EB4DDC" w:rsidRPr="00EB4DDC">
              <w:rPr>
                <w:rFonts w:ascii="Arial" w:hAnsi="Arial"/>
                <w:noProof/>
                <w:webHidden/>
              </w:rPr>
              <w:fldChar w:fldCharType="end"/>
            </w:r>
          </w:hyperlink>
        </w:p>
        <w:p w14:paraId="747505AB" w14:textId="01AB6FEE" w:rsidR="00EB4DDC" w:rsidRPr="00EB4DDC" w:rsidRDefault="004773D6">
          <w:pPr>
            <w:pStyle w:val="Sumrio2"/>
            <w:tabs>
              <w:tab w:val="right" w:leader="dot" w:pos="8494"/>
            </w:tabs>
            <w:rPr>
              <w:rFonts w:ascii="Arial" w:eastAsiaTheme="minorEastAsia" w:hAnsi="Arial"/>
              <w:noProof/>
              <w:lang w:eastAsia="pt-BR"/>
            </w:rPr>
          </w:pPr>
          <w:hyperlink w:anchor="_Toc196244134" w:history="1">
            <w:r w:rsidR="00EB4DDC" w:rsidRPr="00EB4DDC">
              <w:rPr>
                <w:rStyle w:val="Hyperlink"/>
                <w:rFonts w:ascii="Arial" w:hAnsi="Arial"/>
                <w:noProof/>
              </w:rPr>
              <w:t>[RF 19] Cadastro de dados adicionais da empresa do Empreendedor</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_Toc196244134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11</w:t>
            </w:r>
            <w:r w:rsidR="00EB4DDC" w:rsidRPr="00EB4DDC">
              <w:rPr>
                <w:rFonts w:ascii="Arial" w:hAnsi="Arial"/>
                <w:noProof/>
                <w:webHidden/>
              </w:rPr>
              <w:fldChar w:fldCharType="end"/>
            </w:r>
          </w:hyperlink>
        </w:p>
        <w:p w14:paraId="48676748" w14:textId="5C628A3F" w:rsidR="00EB4DDC" w:rsidRPr="00EB4DDC" w:rsidRDefault="004773D6">
          <w:pPr>
            <w:pStyle w:val="Sumrio2"/>
            <w:tabs>
              <w:tab w:val="right" w:leader="dot" w:pos="8494"/>
            </w:tabs>
            <w:rPr>
              <w:rFonts w:ascii="Arial" w:eastAsiaTheme="minorEastAsia" w:hAnsi="Arial"/>
              <w:noProof/>
              <w:lang w:eastAsia="pt-BR"/>
            </w:rPr>
          </w:pPr>
          <w:hyperlink w:anchor="_Toc196244135" w:history="1">
            <w:r w:rsidR="00EB4DDC" w:rsidRPr="00EB4DDC">
              <w:rPr>
                <w:rStyle w:val="Hyperlink"/>
                <w:rFonts w:ascii="Arial" w:hAnsi="Arial"/>
                <w:noProof/>
              </w:rPr>
              <w:t>[RF 20] Cadastro de funcionários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_Toc196244135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11</w:t>
            </w:r>
            <w:r w:rsidR="00EB4DDC" w:rsidRPr="00EB4DDC">
              <w:rPr>
                <w:rFonts w:ascii="Arial" w:hAnsi="Arial"/>
                <w:noProof/>
                <w:webHidden/>
              </w:rPr>
              <w:fldChar w:fldCharType="end"/>
            </w:r>
          </w:hyperlink>
        </w:p>
        <w:p w14:paraId="41F2203B" w14:textId="03130F80" w:rsidR="00EB4DDC" w:rsidRPr="00EB4DDC" w:rsidRDefault="004773D6">
          <w:pPr>
            <w:pStyle w:val="Sumrio2"/>
            <w:tabs>
              <w:tab w:val="right" w:leader="dot" w:pos="8494"/>
            </w:tabs>
            <w:rPr>
              <w:rFonts w:ascii="Arial" w:eastAsiaTheme="minorEastAsia" w:hAnsi="Arial"/>
              <w:noProof/>
              <w:lang w:eastAsia="pt-BR"/>
            </w:rPr>
          </w:pPr>
          <w:hyperlink w:anchor="_Toc196244136" w:history="1">
            <w:r w:rsidR="00EB4DDC" w:rsidRPr="00EB4DDC">
              <w:rPr>
                <w:rStyle w:val="Hyperlink"/>
                <w:rFonts w:ascii="Arial" w:hAnsi="Arial"/>
                <w:noProof/>
              </w:rPr>
              <w:t>[RF 21] Lista de Funcionários Cadastrados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_Toc196244136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12</w:t>
            </w:r>
            <w:r w:rsidR="00EB4DDC" w:rsidRPr="00EB4DDC">
              <w:rPr>
                <w:rFonts w:ascii="Arial" w:hAnsi="Arial"/>
                <w:noProof/>
                <w:webHidden/>
              </w:rPr>
              <w:fldChar w:fldCharType="end"/>
            </w:r>
          </w:hyperlink>
        </w:p>
        <w:p w14:paraId="00CB4091" w14:textId="5FD4B9DF" w:rsidR="00EB4DDC" w:rsidRPr="00EB4DDC" w:rsidRDefault="004773D6">
          <w:pPr>
            <w:pStyle w:val="Sumrio2"/>
            <w:tabs>
              <w:tab w:val="right" w:leader="dot" w:pos="8494"/>
            </w:tabs>
            <w:rPr>
              <w:rFonts w:ascii="Arial" w:eastAsiaTheme="minorEastAsia" w:hAnsi="Arial"/>
              <w:noProof/>
              <w:lang w:eastAsia="pt-BR"/>
            </w:rPr>
          </w:pPr>
          <w:hyperlink w:anchor="_Toc196244137" w:history="1">
            <w:r w:rsidR="00EB4DDC" w:rsidRPr="00EB4DDC">
              <w:rPr>
                <w:rStyle w:val="Hyperlink"/>
                <w:rFonts w:ascii="Arial" w:hAnsi="Arial"/>
                <w:noProof/>
              </w:rPr>
              <w:t>[RF 22] Atribuição de estado de disponibilidade de funcionário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_Toc196244137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12</w:t>
            </w:r>
            <w:r w:rsidR="00EB4DDC" w:rsidRPr="00EB4DDC">
              <w:rPr>
                <w:rFonts w:ascii="Arial" w:hAnsi="Arial"/>
                <w:noProof/>
                <w:webHidden/>
              </w:rPr>
              <w:fldChar w:fldCharType="end"/>
            </w:r>
          </w:hyperlink>
        </w:p>
        <w:p w14:paraId="1078B8F2" w14:textId="2B5D6DF8" w:rsidR="00EB4DDC" w:rsidRPr="00EB4DDC" w:rsidRDefault="004773D6">
          <w:pPr>
            <w:pStyle w:val="Sumrio2"/>
            <w:tabs>
              <w:tab w:val="right" w:leader="dot" w:pos="8494"/>
            </w:tabs>
            <w:rPr>
              <w:rFonts w:ascii="Arial" w:eastAsiaTheme="minorEastAsia" w:hAnsi="Arial"/>
              <w:noProof/>
              <w:lang w:eastAsia="pt-BR"/>
            </w:rPr>
          </w:pPr>
          <w:hyperlink w:anchor="_Toc196244138" w:history="1">
            <w:r w:rsidR="00EB4DDC" w:rsidRPr="00EB4DDC">
              <w:rPr>
                <w:rStyle w:val="Hyperlink"/>
                <w:rFonts w:ascii="Arial" w:hAnsi="Arial"/>
                <w:noProof/>
              </w:rPr>
              <w:t>[RF 23] Cadastro de clientes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_Toc196244138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12</w:t>
            </w:r>
            <w:r w:rsidR="00EB4DDC" w:rsidRPr="00EB4DDC">
              <w:rPr>
                <w:rFonts w:ascii="Arial" w:hAnsi="Arial"/>
                <w:noProof/>
                <w:webHidden/>
              </w:rPr>
              <w:fldChar w:fldCharType="end"/>
            </w:r>
          </w:hyperlink>
        </w:p>
        <w:p w14:paraId="025BCD39" w14:textId="3E14F75D" w:rsidR="00EB4DDC" w:rsidRPr="00EB4DDC" w:rsidRDefault="004773D6">
          <w:pPr>
            <w:pStyle w:val="Sumrio2"/>
            <w:tabs>
              <w:tab w:val="right" w:leader="dot" w:pos="8494"/>
            </w:tabs>
            <w:rPr>
              <w:rFonts w:ascii="Arial" w:eastAsiaTheme="minorEastAsia" w:hAnsi="Arial"/>
              <w:noProof/>
              <w:lang w:eastAsia="pt-BR"/>
            </w:rPr>
          </w:pPr>
          <w:hyperlink w:anchor="_Toc196244139" w:history="1">
            <w:r w:rsidR="00EB4DDC" w:rsidRPr="00EB4DDC">
              <w:rPr>
                <w:rStyle w:val="Hyperlink"/>
                <w:rFonts w:ascii="Arial" w:hAnsi="Arial"/>
                <w:noProof/>
              </w:rPr>
              <w:t>[RF 24] Lista de Clientes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_Toc196244139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12</w:t>
            </w:r>
            <w:r w:rsidR="00EB4DDC" w:rsidRPr="00EB4DDC">
              <w:rPr>
                <w:rFonts w:ascii="Arial" w:hAnsi="Arial"/>
                <w:noProof/>
                <w:webHidden/>
              </w:rPr>
              <w:fldChar w:fldCharType="end"/>
            </w:r>
          </w:hyperlink>
        </w:p>
        <w:p w14:paraId="16DCB041" w14:textId="6F250431" w:rsidR="00EB4DDC" w:rsidRPr="00EB4DDC" w:rsidRDefault="004773D6">
          <w:pPr>
            <w:pStyle w:val="Sumrio2"/>
            <w:tabs>
              <w:tab w:val="right" w:leader="dot" w:pos="8494"/>
            </w:tabs>
            <w:rPr>
              <w:rFonts w:ascii="Arial" w:eastAsiaTheme="minorEastAsia" w:hAnsi="Arial"/>
              <w:noProof/>
              <w:lang w:eastAsia="pt-BR"/>
            </w:rPr>
          </w:pPr>
          <w:hyperlink w:anchor="_Toc196244140" w:history="1">
            <w:r w:rsidR="00EB4DDC" w:rsidRPr="00EB4DDC">
              <w:rPr>
                <w:rStyle w:val="Hyperlink"/>
                <w:rFonts w:ascii="Arial" w:hAnsi="Arial"/>
                <w:noProof/>
              </w:rPr>
              <w:t>[RF 25] Cadastro dos pets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_Toc196244140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12</w:t>
            </w:r>
            <w:r w:rsidR="00EB4DDC" w:rsidRPr="00EB4DDC">
              <w:rPr>
                <w:rFonts w:ascii="Arial" w:hAnsi="Arial"/>
                <w:noProof/>
                <w:webHidden/>
              </w:rPr>
              <w:fldChar w:fldCharType="end"/>
            </w:r>
          </w:hyperlink>
        </w:p>
        <w:p w14:paraId="2B6273B6" w14:textId="08742BE9" w:rsidR="00EB4DDC" w:rsidRPr="00EB4DDC" w:rsidRDefault="004773D6">
          <w:pPr>
            <w:pStyle w:val="Sumrio2"/>
            <w:tabs>
              <w:tab w:val="right" w:leader="dot" w:pos="8494"/>
            </w:tabs>
            <w:rPr>
              <w:rFonts w:ascii="Arial" w:eastAsiaTheme="minorEastAsia" w:hAnsi="Arial"/>
              <w:noProof/>
              <w:lang w:eastAsia="pt-BR"/>
            </w:rPr>
          </w:pPr>
          <w:hyperlink w:anchor="_Toc196244141" w:history="1">
            <w:r w:rsidR="00EB4DDC" w:rsidRPr="00EB4DDC">
              <w:rPr>
                <w:rStyle w:val="Hyperlink"/>
                <w:rFonts w:ascii="Arial" w:hAnsi="Arial"/>
                <w:noProof/>
              </w:rPr>
              <w:t>[RF 26] Lista de Pets Cadastrados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_Toc196244141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12</w:t>
            </w:r>
            <w:r w:rsidR="00EB4DDC" w:rsidRPr="00EB4DDC">
              <w:rPr>
                <w:rFonts w:ascii="Arial" w:hAnsi="Arial"/>
                <w:noProof/>
                <w:webHidden/>
              </w:rPr>
              <w:fldChar w:fldCharType="end"/>
            </w:r>
          </w:hyperlink>
        </w:p>
        <w:p w14:paraId="7AFDE7E4" w14:textId="086AA413" w:rsidR="00EB4DDC" w:rsidRPr="00EB4DDC" w:rsidRDefault="004773D6">
          <w:pPr>
            <w:pStyle w:val="Sumrio2"/>
            <w:tabs>
              <w:tab w:val="right" w:leader="dot" w:pos="8494"/>
            </w:tabs>
            <w:rPr>
              <w:rFonts w:ascii="Arial" w:eastAsiaTheme="minorEastAsia" w:hAnsi="Arial"/>
              <w:noProof/>
              <w:lang w:eastAsia="pt-BR"/>
            </w:rPr>
          </w:pPr>
          <w:hyperlink w:anchor="_Toc196244142" w:history="1">
            <w:r w:rsidR="00EB4DDC" w:rsidRPr="00EB4DDC">
              <w:rPr>
                <w:rStyle w:val="Hyperlink"/>
                <w:rFonts w:ascii="Arial" w:hAnsi="Arial"/>
                <w:noProof/>
              </w:rPr>
              <w:t>[RNF 27] Sistema de busca por clientes e pets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_Toc196244142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13</w:t>
            </w:r>
            <w:r w:rsidR="00EB4DDC" w:rsidRPr="00EB4DDC">
              <w:rPr>
                <w:rFonts w:ascii="Arial" w:hAnsi="Arial"/>
                <w:noProof/>
                <w:webHidden/>
              </w:rPr>
              <w:fldChar w:fldCharType="end"/>
            </w:r>
          </w:hyperlink>
        </w:p>
        <w:p w14:paraId="79B6050E" w14:textId="73D05E75" w:rsidR="00EB4DDC" w:rsidRPr="00EB4DDC" w:rsidRDefault="004773D6">
          <w:pPr>
            <w:pStyle w:val="Sumrio2"/>
            <w:tabs>
              <w:tab w:val="right" w:leader="dot" w:pos="8494"/>
            </w:tabs>
            <w:rPr>
              <w:rFonts w:ascii="Arial" w:eastAsiaTheme="minorEastAsia" w:hAnsi="Arial"/>
              <w:noProof/>
              <w:lang w:eastAsia="pt-BR"/>
            </w:rPr>
          </w:pPr>
          <w:hyperlink w:anchor="_Toc196244143" w:history="1">
            <w:r w:rsidR="00EB4DDC" w:rsidRPr="00EB4DDC">
              <w:rPr>
                <w:rStyle w:val="Hyperlink"/>
                <w:rFonts w:ascii="Arial" w:hAnsi="Arial"/>
                <w:noProof/>
              </w:rPr>
              <w:t>[RF 28] Criação de serviços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_Toc196244143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13</w:t>
            </w:r>
            <w:r w:rsidR="00EB4DDC" w:rsidRPr="00EB4DDC">
              <w:rPr>
                <w:rFonts w:ascii="Arial" w:hAnsi="Arial"/>
                <w:noProof/>
                <w:webHidden/>
              </w:rPr>
              <w:fldChar w:fldCharType="end"/>
            </w:r>
          </w:hyperlink>
        </w:p>
        <w:p w14:paraId="56ECEFFB" w14:textId="5FC051EB" w:rsidR="00EB4DDC" w:rsidRPr="00EB4DDC" w:rsidRDefault="004773D6">
          <w:pPr>
            <w:pStyle w:val="Sumrio2"/>
            <w:tabs>
              <w:tab w:val="right" w:leader="dot" w:pos="8494"/>
            </w:tabs>
            <w:rPr>
              <w:rFonts w:ascii="Arial" w:eastAsiaTheme="minorEastAsia" w:hAnsi="Arial"/>
              <w:noProof/>
              <w:lang w:eastAsia="pt-BR"/>
            </w:rPr>
          </w:pPr>
          <w:hyperlink w:anchor="_Toc196244144" w:history="1">
            <w:r w:rsidR="00EB4DDC" w:rsidRPr="00EB4DDC">
              <w:rPr>
                <w:rStyle w:val="Hyperlink"/>
                <w:rFonts w:ascii="Arial" w:hAnsi="Arial"/>
                <w:noProof/>
              </w:rPr>
              <w:t>[RF 29] Categorias de serviço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_Toc196244144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13</w:t>
            </w:r>
            <w:r w:rsidR="00EB4DDC" w:rsidRPr="00EB4DDC">
              <w:rPr>
                <w:rFonts w:ascii="Arial" w:hAnsi="Arial"/>
                <w:noProof/>
                <w:webHidden/>
              </w:rPr>
              <w:fldChar w:fldCharType="end"/>
            </w:r>
          </w:hyperlink>
        </w:p>
        <w:p w14:paraId="5ABF60CD" w14:textId="3930B485" w:rsidR="00EB4DDC" w:rsidRPr="00EB4DDC" w:rsidRDefault="004773D6">
          <w:pPr>
            <w:pStyle w:val="Sumrio2"/>
            <w:tabs>
              <w:tab w:val="right" w:leader="dot" w:pos="8494"/>
            </w:tabs>
            <w:rPr>
              <w:rFonts w:ascii="Arial" w:eastAsiaTheme="minorEastAsia" w:hAnsi="Arial"/>
              <w:noProof/>
              <w:lang w:eastAsia="pt-BR"/>
            </w:rPr>
          </w:pPr>
          <w:hyperlink w:anchor="_Toc196244145" w:history="1">
            <w:r w:rsidR="00EB4DDC" w:rsidRPr="00EB4DDC">
              <w:rPr>
                <w:rStyle w:val="Hyperlink"/>
                <w:rFonts w:ascii="Arial" w:hAnsi="Arial"/>
                <w:noProof/>
              </w:rPr>
              <w:t>[RF 30] Serviços executados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_Toc196244145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13</w:t>
            </w:r>
            <w:r w:rsidR="00EB4DDC" w:rsidRPr="00EB4DDC">
              <w:rPr>
                <w:rFonts w:ascii="Arial" w:hAnsi="Arial"/>
                <w:noProof/>
                <w:webHidden/>
              </w:rPr>
              <w:fldChar w:fldCharType="end"/>
            </w:r>
          </w:hyperlink>
        </w:p>
        <w:p w14:paraId="7AF17288" w14:textId="7A629C7F" w:rsidR="00EB4DDC" w:rsidRPr="00EB4DDC" w:rsidRDefault="004773D6">
          <w:pPr>
            <w:pStyle w:val="Sumrio2"/>
            <w:tabs>
              <w:tab w:val="right" w:leader="dot" w:pos="8494"/>
            </w:tabs>
            <w:rPr>
              <w:rFonts w:ascii="Arial" w:eastAsiaTheme="minorEastAsia" w:hAnsi="Arial"/>
              <w:noProof/>
              <w:lang w:eastAsia="pt-BR"/>
            </w:rPr>
          </w:pPr>
          <w:hyperlink w:anchor="_Toc196244146" w:history="1">
            <w:r w:rsidR="00EB4DDC" w:rsidRPr="00EB4DDC">
              <w:rPr>
                <w:rStyle w:val="Hyperlink"/>
                <w:rFonts w:ascii="Arial" w:hAnsi="Arial"/>
                <w:noProof/>
              </w:rPr>
              <w:t>[RF 31] Definição do funcionário atribuído para agendamento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_Toc196244146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13</w:t>
            </w:r>
            <w:r w:rsidR="00EB4DDC" w:rsidRPr="00EB4DDC">
              <w:rPr>
                <w:rFonts w:ascii="Arial" w:hAnsi="Arial"/>
                <w:noProof/>
                <w:webHidden/>
              </w:rPr>
              <w:fldChar w:fldCharType="end"/>
            </w:r>
          </w:hyperlink>
        </w:p>
        <w:p w14:paraId="1BC3D859" w14:textId="7CC7DEE8" w:rsidR="00EB4DDC" w:rsidRPr="00EB4DDC" w:rsidRDefault="004773D6">
          <w:pPr>
            <w:pStyle w:val="Sumrio2"/>
            <w:tabs>
              <w:tab w:val="right" w:leader="dot" w:pos="8494"/>
            </w:tabs>
            <w:rPr>
              <w:rFonts w:ascii="Arial" w:eastAsiaTheme="minorEastAsia" w:hAnsi="Arial"/>
              <w:noProof/>
              <w:lang w:eastAsia="pt-BR"/>
            </w:rPr>
          </w:pPr>
          <w:hyperlink w:anchor="_Toc196244147" w:history="1">
            <w:r w:rsidR="00EB4DDC" w:rsidRPr="00EB4DDC">
              <w:rPr>
                <w:rStyle w:val="Hyperlink"/>
                <w:rFonts w:ascii="Arial" w:hAnsi="Arial"/>
                <w:noProof/>
              </w:rPr>
              <w:t>[RF 32] Cadastro de serviços executados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_Toc196244147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14</w:t>
            </w:r>
            <w:r w:rsidR="00EB4DDC" w:rsidRPr="00EB4DDC">
              <w:rPr>
                <w:rFonts w:ascii="Arial" w:hAnsi="Arial"/>
                <w:noProof/>
                <w:webHidden/>
              </w:rPr>
              <w:fldChar w:fldCharType="end"/>
            </w:r>
          </w:hyperlink>
        </w:p>
        <w:p w14:paraId="434F9B6F" w14:textId="38D5B1DE" w:rsidR="00EB4DDC" w:rsidRPr="00EB4DDC" w:rsidRDefault="004773D6">
          <w:pPr>
            <w:pStyle w:val="Sumrio2"/>
            <w:tabs>
              <w:tab w:val="right" w:leader="dot" w:pos="8494"/>
            </w:tabs>
            <w:rPr>
              <w:rFonts w:ascii="Arial" w:eastAsiaTheme="minorEastAsia" w:hAnsi="Arial"/>
              <w:noProof/>
              <w:lang w:eastAsia="pt-BR"/>
            </w:rPr>
          </w:pPr>
          <w:hyperlink w:anchor="_Toc196244148" w:history="1">
            <w:r w:rsidR="00EB4DDC" w:rsidRPr="00EB4DDC">
              <w:rPr>
                <w:rStyle w:val="Hyperlink"/>
                <w:rFonts w:ascii="Arial" w:hAnsi="Arial"/>
                <w:noProof/>
              </w:rPr>
              <w:t>[RF 33] Cadastro de agendamento de serviços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_Toc196244148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14</w:t>
            </w:r>
            <w:r w:rsidR="00EB4DDC" w:rsidRPr="00EB4DDC">
              <w:rPr>
                <w:rFonts w:ascii="Arial" w:hAnsi="Arial"/>
                <w:noProof/>
                <w:webHidden/>
              </w:rPr>
              <w:fldChar w:fldCharType="end"/>
            </w:r>
          </w:hyperlink>
        </w:p>
        <w:p w14:paraId="600AC7A4" w14:textId="425CB387" w:rsidR="00EB4DDC" w:rsidRPr="00EB4DDC" w:rsidRDefault="004773D6">
          <w:pPr>
            <w:pStyle w:val="Sumrio2"/>
            <w:tabs>
              <w:tab w:val="right" w:leader="dot" w:pos="8494"/>
            </w:tabs>
            <w:rPr>
              <w:rFonts w:ascii="Arial" w:eastAsiaTheme="minorEastAsia" w:hAnsi="Arial"/>
              <w:noProof/>
              <w:lang w:eastAsia="pt-BR"/>
            </w:rPr>
          </w:pPr>
          <w:hyperlink w:anchor="_Toc196244149" w:history="1">
            <w:r w:rsidR="00EB4DDC" w:rsidRPr="00EB4DDC">
              <w:rPr>
                <w:rStyle w:val="Hyperlink"/>
                <w:rFonts w:ascii="Arial" w:hAnsi="Arial"/>
                <w:noProof/>
              </w:rPr>
              <w:t>[RF 34] Controle do estado do agendamento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_Toc196244149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15</w:t>
            </w:r>
            <w:r w:rsidR="00EB4DDC" w:rsidRPr="00EB4DDC">
              <w:rPr>
                <w:rFonts w:ascii="Arial" w:hAnsi="Arial"/>
                <w:noProof/>
                <w:webHidden/>
              </w:rPr>
              <w:fldChar w:fldCharType="end"/>
            </w:r>
          </w:hyperlink>
        </w:p>
        <w:p w14:paraId="1899C203" w14:textId="75B04F11" w:rsidR="00EB4DDC" w:rsidRPr="00EB4DDC" w:rsidRDefault="004773D6">
          <w:pPr>
            <w:pStyle w:val="Sumrio2"/>
            <w:tabs>
              <w:tab w:val="right" w:leader="dot" w:pos="8494"/>
            </w:tabs>
            <w:rPr>
              <w:rFonts w:ascii="Arial" w:eastAsiaTheme="minorEastAsia" w:hAnsi="Arial"/>
              <w:noProof/>
              <w:lang w:eastAsia="pt-BR"/>
            </w:rPr>
          </w:pPr>
          <w:hyperlink w:anchor="_Toc196244150" w:history="1">
            <w:r w:rsidR="00EB4DDC" w:rsidRPr="00EB4DDC">
              <w:rPr>
                <w:rStyle w:val="Hyperlink"/>
                <w:rFonts w:ascii="Arial" w:hAnsi="Arial"/>
                <w:noProof/>
              </w:rPr>
              <w:t>[RF 35] Atribuição automática de estados de agendamento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_Toc196244150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15</w:t>
            </w:r>
            <w:r w:rsidR="00EB4DDC" w:rsidRPr="00EB4DDC">
              <w:rPr>
                <w:rFonts w:ascii="Arial" w:hAnsi="Arial"/>
                <w:noProof/>
                <w:webHidden/>
              </w:rPr>
              <w:fldChar w:fldCharType="end"/>
            </w:r>
          </w:hyperlink>
        </w:p>
        <w:p w14:paraId="5DB4A1FD" w14:textId="3E8CDD8A" w:rsidR="00EB4DDC" w:rsidRPr="00EB4DDC" w:rsidRDefault="004773D6">
          <w:pPr>
            <w:pStyle w:val="Sumrio2"/>
            <w:tabs>
              <w:tab w:val="right" w:leader="dot" w:pos="8494"/>
            </w:tabs>
            <w:rPr>
              <w:rFonts w:ascii="Arial" w:eastAsiaTheme="minorEastAsia" w:hAnsi="Arial"/>
              <w:noProof/>
              <w:lang w:eastAsia="pt-BR"/>
            </w:rPr>
          </w:pPr>
          <w:hyperlink w:anchor="_Toc196244151" w:history="1">
            <w:r w:rsidR="00EB4DDC" w:rsidRPr="00EB4DDC">
              <w:rPr>
                <w:rStyle w:val="Hyperlink"/>
                <w:rFonts w:ascii="Arial" w:hAnsi="Arial"/>
                <w:noProof/>
              </w:rPr>
              <w:t>[RF 36] Conclusão de agendamentos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_Toc196244151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15</w:t>
            </w:r>
            <w:r w:rsidR="00EB4DDC" w:rsidRPr="00EB4DDC">
              <w:rPr>
                <w:rFonts w:ascii="Arial" w:hAnsi="Arial"/>
                <w:noProof/>
                <w:webHidden/>
              </w:rPr>
              <w:fldChar w:fldCharType="end"/>
            </w:r>
          </w:hyperlink>
        </w:p>
        <w:p w14:paraId="75B749E3" w14:textId="715D38E8" w:rsidR="00EB4DDC" w:rsidRPr="00EB4DDC" w:rsidRDefault="004773D6">
          <w:pPr>
            <w:pStyle w:val="Sumrio2"/>
            <w:tabs>
              <w:tab w:val="right" w:leader="dot" w:pos="8494"/>
            </w:tabs>
            <w:rPr>
              <w:rFonts w:ascii="Arial" w:eastAsiaTheme="minorEastAsia" w:hAnsi="Arial"/>
              <w:noProof/>
              <w:lang w:eastAsia="pt-BR"/>
            </w:rPr>
          </w:pPr>
          <w:hyperlink w:anchor="_Toc196244152" w:history="1">
            <w:r w:rsidR="00EB4DDC" w:rsidRPr="00EB4DDC">
              <w:rPr>
                <w:rStyle w:val="Hyperlink"/>
                <w:rFonts w:ascii="Arial" w:hAnsi="Arial"/>
                <w:noProof/>
              </w:rPr>
              <w:t>[RF 37] Cancelamento de agendamentos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_Toc196244152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15</w:t>
            </w:r>
            <w:r w:rsidR="00EB4DDC" w:rsidRPr="00EB4DDC">
              <w:rPr>
                <w:rFonts w:ascii="Arial" w:hAnsi="Arial"/>
                <w:noProof/>
                <w:webHidden/>
              </w:rPr>
              <w:fldChar w:fldCharType="end"/>
            </w:r>
          </w:hyperlink>
        </w:p>
        <w:p w14:paraId="139A87A6" w14:textId="2F56F001" w:rsidR="00EB4DDC" w:rsidRPr="00EB4DDC" w:rsidRDefault="004773D6">
          <w:pPr>
            <w:pStyle w:val="Sumrio2"/>
            <w:tabs>
              <w:tab w:val="right" w:leader="dot" w:pos="8494"/>
            </w:tabs>
            <w:rPr>
              <w:rFonts w:ascii="Arial" w:eastAsiaTheme="minorEastAsia" w:hAnsi="Arial"/>
              <w:noProof/>
              <w:lang w:eastAsia="pt-BR"/>
            </w:rPr>
          </w:pPr>
          <w:hyperlink w:anchor="_Toc196244153" w:history="1">
            <w:r w:rsidR="00EB4DDC" w:rsidRPr="00EB4DDC">
              <w:rPr>
                <w:rStyle w:val="Hyperlink"/>
                <w:rFonts w:ascii="Arial" w:hAnsi="Arial"/>
                <w:noProof/>
              </w:rPr>
              <w:t>[RF 38] Consulta de agendamentos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_Toc196244153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16</w:t>
            </w:r>
            <w:r w:rsidR="00EB4DDC" w:rsidRPr="00EB4DDC">
              <w:rPr>
                <w:rFonts w:ascii="Arial" w:hAnsi="Arial"/>
                <w:noProof/>
                <w:webHidden/>
              </w:rPr>
              <w:fldChar w:fldCharType="end"/>
            </w:r>
          </w:hyperlink>
        </w:p>
        <w:p w14:paraId="2A529A49" w14:textId="45B63E48" w:rsidR="00EB4DDC" w:rsidRPr="00EB4DDC" w:rsidRDefault="004773D6">
          <w:pPr>
            <w:pStyle w:val="Sumrio2"/>
            <w:tabs>
              <w:tab w:val="right" w:leader="dot" w:pos="8494"/>
            </w:tabs>
            <w:rPr>
              <w:rFonts w:ascii="Arial" w:eastAsiaTheme="minorEastAsia" w:hAnsi="Arial"/>
              <w:noProof/>
              <w:lang w:eastAsia="pt-BR"/>
            </w:rPr>
          </w:pPr>
          <w:hyperlink w:anchor="_Toc196244154" w:history="1">
            <w:r w:rsidR="00EB4DDC" w:rsidRPr="00EB4DDC">
              <w:rPr>
                <w:rStyle w:val="Hyperlink"/>
                <w:rFonts w:ascii="Arial" w:hAnsi="Arial"/>
                <w:noProof/>
              </w:rPr>
              <w:t>[RF 39] Suporte para múltiplos agendamentos por cliente</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_Toc196244154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16</w:t>
            </w:r>
            <w:r w:rsidR="00EB4DDC" w:rsidRPr="00EB4DDC">
              <w:rPr>
                <w:rFonts w:ascii="Arial" w:hAnsi="Arial"/>
                <w:noProof/>
                <w:webHidden/>
              </w:rPr>
              <w:fldChar w:fldCharType="end"/>
            </w:r>
          </w:hyperlink>
        </w:p>
        <w:p w14:paraId="3DF5B817" w14:textId="7D25E0D5" w:rsidR="00EB4DDC" w:rsidRPr="00EB4DDC" w:rsidRDefault="004773D6">
          <w:pPr>
            <w:pStyle w:val="Sumrio2"/>
            <w:tabs>
              <w:tab w:val="right" w:leader="dot" w:pos="8494"/>
            </w:tabs>
            <w:rPr>
              <w:rFonts w:ascii="Arial" w:eastAsiaTheme="minorEastAsia" w:hAnsi="Arial"/>
              <w:noProof/>
              <w:lang w:eastAsia="pt-BR"/>
            </w:rPr>
          </w:pPr>
          <w:hyperlink w:anchor="_Toc196244155" w:history="1">
            <w:r w:rsidR="00EB4DDC" w:rsidRPr="00EB4DDC">
              <w:rPr>
                <w:rStyle w:val="Hyperlink"/>
                <w:rFonts w:ascii="Arial" w:hAnsi="Arial"/>
                <w:noProof/>
              </w:rPr>
              <w:t>[RF 40] Criação de agendamentos recorrentes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_Toc196244155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16</w:t>
            </w:r>
            <w:r w:rsidR="00EB4DDC" w:rsidRPr="00EB4DDC">
              <w:rPr>
                <w:rFonts w:ascii="Arial" w:hAnsi="Arial"/>
                <w:noProof/>
                <w:webHidden/>
              </w:rPr>
              <w:fldChar w:fldCharType="end"/>
            </w:r>
          </w:hyperlink>
        </w:p>
        <w:p w14:paraId="16A40E78" w14:textId="7FA9D6E8" w:rsidR="00EB4DDC" w:rsidRPr="00EB4DDC" w:rsidRDefault="004773D6">
          <w:pPr>
            <w:pStyle w:val="Sumrio2"/>
            <w:tabs>
              <w:tab w:val="right" w:leader="dot" w:pos="8494"/>
            </w:tabs>
            <w:rPr>
              <w:rFonts w:ascii="Arial" w:eastAsiaTheme="minorEastAsia" w:hAnsi="Arial"/>
              <w:noProof/>
              <w:lang w:eastAsia="pt-BR"/>
            </w:rPr>
          </w:pPr>
          <w:hyperlink w:anchor="_Toc196244156" w:history="1">
            <w:r w:rsidR="00EB4DDC" w:rsidRPr="00EB4DDC">
              <w:rPr>
                <w:rStyle w:val="Hyperlink"/>
                <w:rFonts w:ascii="Arial" w:hAnsi="Arial"/>
                <w:noProof/>
              </w:rPr>
              <w:t>[RF 41] Visualização de agendamentos recorrentes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_Toc196244156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17</w:t>
            </w:r>
            <w:r w:rsidR="00EB4DDC" w:rsidRPr="00EB4DDC">
              <w:rPr>
                <w:rFonts w:ascii="Arial" w:hAnsi="Arial"/>
                <w:noProof/>
                <w:webHidden/>
              </w:rPr>
              <w:fldChar w:fldCharType="end"/>
            </w:r>
          </w:hyperlink>
        </w:p>
        <w:p w14:paraId="2ECBC957" w14:textId="596D5D73" w:rsidR="00EB4DDC" w:rsidRPr="00EB4DDC" w:rsidRDefault="004773D6">
          <w:pPr>
            <w:pStyle w:val="Sumrio2"/>
            <w:tabs>
              <w:tab w:val="right" w:leader="dot" w:pos="8494"/>
            </w:tabs>
            <w:rPr>
              <w:rFonts w:ascii="Arial" w:eastAsiaTheme="minorEastAsia" w:hAnsi="Arial"/>
              <w:noProof/>
              <w:lang w:eastAsia="pt-BR"/>
            </w:rPr>
          </w:pPr>
          <w:hyperlink w:anchor="_Toc196244157" w:history="1">
            <w:r w:rsidR="00EB4DDC" w:rsidRPr="00EB4DDC">
              <w:rPr>
                <w:rStyle w:val="Hyperlink"/>
                <w:rFonts w:ascii="Arial" w:hAnsi="Arial"/>
                <w:noProof/>
              </w:rPr>
              <w:t>[RF 42] Conclusão de pacote de agendamentos recorrentes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_Toc196244157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17</w:t>
            </w:r>
            <w:r w:rsidR="00EB4DDC" w:rsidRPr="00EB4DDC">
              <w:rPr>
                <w:rFonts w:ascii="Arial" w:hAnsi="Arial"/>
                <w:noProof/>
                <w:webHidden/>
              </w:rPr>
              <w:fldChar w:fldCharType="end"/>
            </w:r>
          </w:hyperlink>
        </w:p>
        <w:p w14:paraId="5AF7EDD7" w14:textId="443E3EFE" w:rsidR="00EB4DDC" w:rsidRPr="00EB4DDC" w:rsidRDefault="004773D6">
          <w:pPr>
            <w:pStyle w:val="Sumrio2"/>
            <w:tabs>
              <w:tab w:val="right" w:leader="dot" w:pos="8494"/>
            </w:tabs>
            <w:rPr>
              <w:rFonts w:ascii="Arial" w:eastAsiaTheme="minorEastAsia" w:hAnsi="Arial"/>
              <w:noProof/>
              <w:lang w:eastAsia="pt-BR"/>
            </w:rPr>
          </w:pPr>
          <w:hyperlink w:anchor="_Toc196244158" w:history="1">
            <w:r w:rsidR="00EB4DDC" w:rsidRPr="00EB4DDC">
              <w:rPr>
                <w:rStyle w:val="Hyperlink"/>
                <w:rFonts w:ascii="Arial" w:hAnsi="Arial"/>
                <w:noProof/>
              </w:rPr>
              <w:t>[RF 43] Cancelamento de agendamentos recorrentes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_Toc196244158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17</w:t>
            </w:r>
            <w:r w:rsidR="00EB4DDC" w:rsidRPr="00EB4DDC">
              <w:rPr>
                <w:rFonts w:ascii="Arial" w:hAnsi="Arial"/>
                <w:noProof/>
                <w:webHidden/>
              </w:rPr>
              <w:fldChar w:fldCharType="end"/>
            </w:r>
          </w:hyperlink>
        </w:p>
        <w:p w14:paraId="746C25C6" w14:textId="5597BE37" w:rsidR="00EB4DDC" w:rsidRPr="00EB4DDC" w:rsidRDefault="004773D6">
          <w:pPr>
            <w:pStyle w:val="Sumrio2"/>
            <w:tabs>
              <w:tab w:val="right" w:leader="dot" w:pos="8494"/>
            </w:tabs>
            <w:rPr>
              <w:rFonts w:ascii="Arial" w:eastAsiaTheme="minorEastAsia" w:hAnsi="Arial"/>
              <w:noProof/>
              <w:lang w:eastAsia="pt-BR"/>
            </w:rPr>
          </w:pPr>
          <w:hyperlink w:anchor="_Toc196244159" w:history="1">
            <w:r w:rsidR="00EB4DDC" w:rsidRPr="00EB4DDC">
              <w:rPr>
                <w:rStyle w:val="Hyperlink"/>
                <w:rFonts w:ascii="Arial" w:hAnsi="Arial"/>
                <w:noProof/>
              </w:rPr>
              <w:t>[RF 44] Histórico do pet</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_Toc196244159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17</w:t>
            </w:r>
            <w:r w:rsidR="00EB4DDC" w:rsidRPr="00EB4DDC">
              <w:rPr>
                <w:rFonts w:ascii="Arial" w:hAnsi="Arial"/>
                <w:noProof/>
                <w:webHidden/>
              </w:rPr>
              <w:fldChar w:fldCharType="end"/>
            </w:r>
          </w:hyperlink>
        </w:p>
        <w:p w14:paraId="73F20082" w14:textId="127E5DE2" w:rsidR="00EB4DDC" w:rsidRPr="00EB4DDC" w:rsidRDefault="004773D6">
          <w:pPr>
            <w:pStyle w:val="Sumrio2"/>
            <w:tabs>
              <w:tab w:val="right" w:leader="dot" w:pos="8494"/>
            </w:tabs>
            <w:rPr>
              <w:rFonts w:ascii="Arial" w:eastAsiaTheme="minorEastAsia" w:hAnsi="Arial"/>
              <w:noProof/>
              <w:lang w:eastAsia="pt-BR"/>
            </w:rPr>
          </w:pPr>
          <w:hyperlink w:anchor="_Toc196244160" w:history="1">
            <w:r w:rsidR="00EB4DDC" w:rsidRPr="00EB4DDC">
              <w:rPr>
                <w:rStyle w:val="Hyperlink"/>
                <w:rFonts w:ascii="Arial" w:hAnsi="Arial"/>
                <w:noProof/>
              </w:rPr>
              <w:t>[RF 45] Alteração de dados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_Toc196244160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17</w:t>
            </w:r>
            <w:r w:rsidR="00EB4DDC" w:rsidRPr="00EB4DDC">
              <w:rPr>
                <w:rFonts w:ascii="Arial" w:hAnsi="Arial"/>
                <w:noProof/>
                <w:webHidden/>
              </w:rPr>
              <w:fldChar w:fldCharType="end"/>
            </w:r>
          </w:hyperlink>
        </w:p>
        <w:p w14:paraId="260A6481" w14:textId="1A33F1C1" w:rsidR="00EB4DDC" w:rsidRPr="00EB4DDC" w:rsidRDefault="004773D6">
          <w:pPr>
            <w:pStyle w:val="Sumrio2"/>
            <w:tabs>
              <w:tab w:val="right" w:leader="dot" w:pos="8494"/>
            </w:tabs>
            <w:rPr>
              <w:rFonts w:ascii="Arial" w:eastAsiaTheme="minorEastAsia" w:hAnsi="Arial"/>
              <w:noProof/>
              <w:lang w:eastAsia="pt-BR"/>
            </w:rPr>
          </w:pPr>
          <w:hyperlink w:anchor="_Toc196244161" w:history="1">
            <w:r w:rsidR="00EB4DDC" w:rsidRPr="00EB4DDC">
              <w:rPr>
                <w:rStyle w:val="Hyperlink"/>
                <w:rFonts w:ascii="Arial" w:hAnsi="Arial"/>
                <w:noProof/>
              </w:rPr>
              <w:t>[RF 46] Exclusão de dados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_Toc196244161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17</w:t>
            </w:r>
            <w:r w:rsidR="00EB4DDC" w:rsidRPr="00EB4DDC">
              <w:rPr>
                <w:rFonts w:ascii="Arial" w:hAnsi="Arial"/>
                <w:noProof/>
                <w:webHidden/>
              </w:rPr>
              <w:fldChar w:fldCharType="end"/>
            </w:r>
          </w:hyperlink>
        </w:p>
        <w:p w14:paraId="77BE6447" w14:textId="656B622B" w:rsidR="00EB4DDC" w:rsidRPr="00EB4DDC" w:rsidRDefault="004773D6">
          <w:pPr>
            <w:pStyle w:val="Sumrio2"/>
            <w:tabs>
              <w:tab w:val="right" w:leader="dot" w:pos="8494"/>
            </w:tabs>
            <w:rPr>
              <w:rFonts w:ascii="Arial" w:eastAsiaTheme="minorEastAsia" w:hAnsi="Arial"/>
              <w:noProof/>
              <w:lang w:eastAsia="pt-BR"/>
            </w:rPr>
          </w:pPr>
          <w:hyperlink w:anchor="_Toc196244162" w:history="1">
            <w:r w:rsidR="00EB4DDC" w:rsidRPr="00EB4DDC">
              <w:rPr>
                <w:rStyle w:val="Hyperlink"/>
                <w:rFonts w:ascii="Arial" w:hAnsi="Arial"/>
                <w:noProof/>
              </w:rPr>
              <w:t>[RF 47] Exportação de Dados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_Toc196244162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18</w:t>
            </w:r>
            <w:r w:rsidR="00EB4DDC" w:rsidRPr="00EB4DDC">
              <w:rPr>
                <w:rFonts w:ascii="Arial" w:hAnsi="Arial"/>
                <w:noProof/>
                <w:webHidden/>
              </w:rPr>
              <w:fldChar w:fldCharType="end"/>
            </w:r>
          </w:hyperlink>
        </w:p>
        <w:p w14:paraId="5E19F991" w14:textId="55BE8819" w:rsidR="00EB4DDC" w:rsidRPr="00EB4DDC" w:rsidRDefault="004773D6">
          <w:pPr>
            <w:pStyle w:val="Sumrio2"/>
            <w:tabs>
              <w:tab w:val="right" w:leader="dot" w:pos="8494"/>
            </w:tabs>
            <w:rPr>
              <w:rFonts w:ascii="Arial" w:eastAsiaTheme="minorEastAsia" w:hAnsi="Arial"/>
              <w:noProof/>
              <w:lang w:eastAsia="pt-BR"/>
            </w:rPr>
          </w:pPr>
          <w:hyperlink w:anchor="_Toc196244163" w:history="1">
            <w:r w:rsidR="00EB4DDC" w:rsidRPr="00EB4DDC">
              <w:rPr>
                <w:rStyle w:val="Hyperlink"/>
                <w:rFonts w:ascii="Arial" w:hAnsi="Arial"/>
                <w:noProof/>
              </w:rPr>
              <w:t>[RF 48] Registro de incidentes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_Toc196244163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18</w:t>
            </w:r>
            <w:r w:rsidR="00EB4DDC" w:rsidRPr="00EB4DDC">
              <w:rPr>
                <w:rFonts w:ascii="Arial" w:hAnsi="Arial"/>
                <w:noProof/>
                <w:webHidden/>
              </w:rPr>
              <w:fldChar w:fldCharType="end"/>
            </w:r>
          </w:hyperlink>
        </w:p>
        <w:p w14:paraId="25882098" w14:textId="5C9FC5B5" w:rsidR="00EB4DDC" w:rsidRPr="00EB4DDC" w:rsidRDefault="004773D6">
          <w:pPr>
            <w:pStyle w:val="Sumrio2"/>
            <w:tabs>
              <w:tab w:val="right" w:leader="dot" w:pos="8494"/>
            </w:tabs>
            <w:rPr>
              <w:rFonts w:ascii="Arial" w:eastAsiaTheme="minorEastAsia" w:hAnsi="Arial"/>
              <w:noProof/>
              <w:lang w:eastAsia="pt-BR"/>
            </w:rPr>
          </w:pPr>
          <w:hyperlink w:anchor="_Toc196244164" w:history="1">
            <w:r w:rsidR="00EB4DDC" w:rsidRPr="00EB4DDC">
              <w:rPr>
                <w:rStyle w:val="Hyperlink"/>
                <w:rFonts w:ascii="Arial" w:hAnsi="Arial"/>
                <w:noProof/>
              </w:rPr>
              <w:t>[RF 49] Visualização de Incidentes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_Toc196244164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18</w:t>
            </w:r>
            <w:r w:rsidR="00EB4DDC" w:rsidRPr="00EB4DDC">
              <w:rPr>
                <w:rFonts w:ascii="Arial" w:hAnsi="Arial"/>
                <w:noProof/>
                <w:webHidden/>
              </w:rPr>
              <w:fldChar w:fldCharType="end"/>
            </w:r>
          </w:hyperlink>
        </w:p>
        <w:p w14:paraId="725736CA" w14:textId="101D1F6C" w:rsidR="00EB4DDC" w:rsidRPr="00EB4DDC" w:rsidRDefault="004773D6">
          <w:pPr>
            <w:pStyle w:val="Sumrio2"/>
            <w:tabs>
              <w:tab w:val="right" w:leader="dot" w:pos="8494"/>
            </w:tabs>
            <w:rPr>
              <w:rFonts w:ascii="Arial" w:eastAsiaTheme="minorEastAsia" w:hAnsi="Arial"/>
              <w:noProof/>
              <w:lang w:eastAsia="pt-BR"/>
            </w:rPr>
          </w:pPr>
          <w:hyperlink w:anchor="_Toc196244165" w:history="1">
            <w:r w:rsidR="00EB4DDC" w:rsidRPr="00EB4DDC">
              <w:rPr>
                <w:rStyle w:val="Hyperlink"/>
                <w:rFonts w:ascii="Arial" w:hAnsi="Arial"/>
                <w:noProof/>
              </w:rPr>
              <w:t>[RF 50] Exportação do registro de informações de serviços prestados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_Toc196244165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18</w:t>
            </w:r>
            <w:r w:rsidR="00EB4DDC" w:rsidRPr="00EB4DDC">
              <w:rPr>
                <w:rFonts w:ascii="Arial" w:hAnsi="Arial"/>
                <w:noProof/>
                <w:webHidden/>
              </w:rPr>
              <w:fldChar w:fldCharType="end"/>
            </w:r>
          </w:hyperlink>
        </w:p>
        <w:p w14:paraId="16DDDFD7" w14:textId="04829959" w:rsidR="00EB4DDC" w:rsidRPr="00EB4DDC" w:rsidRDefault="004773D6">
          <w:pPr>
            <w:pStyle w:val="Sumrio2"/>
            <w:tabs>
              <w:tab w:val="right" w:leader="dot" w:pos="8494"/>
            </w:tabs>
            <w:rPr>
              <w:rFonts w:ascii="Arial" w:eastAsiaTheme="minorEastAsia" w:hAnsi="Arial"/>
              <w:noProof/>
              <w:lang w:eastAsia="pt-BR"/>
            </w:rPr>
          </w:pPr>
          <w:hyperlink w:anchor="_Toc196244166" w:history="1">
            <w:r w:rsidR="00EB4DDC" w:rsidRPr="00EB4DDC">
              <w:rPr>
                <w:rStyle w:val="Hyperlink"/>
                <w:rFonts w:ascii="Arial" w:hAnsi="Arial"/>
                <w:noProof/>
              </w:rPr>
              <w:t>[RF 51] Registro mensal de gastos com pagamento de colaboradores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_Toc196244166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18</w:t>
            </w:r>
            <w:r w:rsidR="00EB4DDC" w:rsidRPr="00EB4DDC">
              <w:rPr>
                <w:rFonts w:ascii="Arial" w:hAnsi="Arial"/>
                <w:noProof/>
                <w:webHidden/>
              </w:rPr>
              <w:fldChar w:fldCharType="end"/>
            </w:r>
          </w:hyperlink>
        </w:p>
        <w:p w14:paraId="58E109B4" w14:textId="6BF50E33" w:rsidR="00EB4DDC" w:rsidRPr="00EB4DDC" w:rsidRDefault="004773D6">
          <w:pPr>
            <w:pStyle w:val="Sumrio2"/>
            <w:tabs>
              <w:tab w:val="right" w:leader="dot" w:pos="8494"/>
            </w:tabs>
            <w:rPr>
              <w:rFonts w:ascii="Arial" w:eastAsiaTheme="minorEastAsia" w:hAnsi="Arial"/>
              <w:noProof/>
              <w:lang w:eastAsia="pt-BR"/>
            </w:rPr>
          </w:pPr>
          <w:hyperlink w:anchor="_Toc196244167" w:history="1">
            <w:r w:rsidR="00EB4DDC" w:rsidRPr="00EB4DDC">
              <w:rPr>
                <w:rStyle w:val="Hyperlink"/>
                <w:rFonts w:ascii="Arial" w:hAnsi="Arial"/>
                <w:noProof/>
              </w:rPr>
              <w:t>[RF 52] Geração de relatórios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_Toc196244167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18</w:t>
            </w:r>
            <w:r w:rsidR="00EB4DDC" w:rsidRPr="00EB4DDC">
              <w:rPr>
                <w:rFonts w:ascii="Arial" w:hAnsi="Arial"/>
                <w:noProof/>
                <w:webHidden/>
              </w:rPr>
              <w:fldChar w:fldCharType="end"/>
            </w:r>
          </w:hyperlink>
        </w:p>
        <w:p w14:paraId="4C3E2CFC" w14:textId="1F32128D" w:rsidR="00EB4DDC" w:rsidRPr="00EB4DDC" w:rsidRDefault="004773D6">
          <w:pPr>
            <w:pStyle w:val="Sumrio2"/>
            <w:tabs>
              <w:tab w:val="right" w:leader="dot" w:pos="8494"/>
            </w:tabs>
            <w:rPr>
              <w:rFonts w:ascii="Arial" w:eastAsiaTheme="minorEastAsia" w:hAnsi="Arial"/>
              <w:noProof/>
              <w:lang w:eastAsia="pt-BR"/>
            </w:rPr>
          </w:pPr>
          <w:hyperlink w:anchor="_Toc196244168" w:history="1">
            <w:r w:rsidR="00EB4DDC" w:rsidRPr="00EB4DDC">
              <w:rPr>
                <w:rStyle w:val="Hyperlink"/>
                <w:rFonts w:ascii="Arial" w:hAnsi="Arial"/>
                <w:noProof/>
              </w:rPr>
              <w:t>[RF 53] Relatório simples financeiro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_Toc196244168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19</w:t>
            </w:r>
            <w:r w:rsidR="00EB4DDC" w:rsidRPr="00EB4DDC">
              <w:rPr>
                <w:rFonts w:ascii="Arial" w:hAnsi="Arial"/>
                <w:noProof/>
                <w:webHidden/>
              </w:rPr>
              <w:fldChar w:fldCharType="end"/>
            </w:r>
          </w:hyperlink>
        </w:p>
        <w:p w14:paraId="08509D49" w14:textId="602D6311" w:rsidR="00EB4DDC" w:rsidRPr="00EB4DDC" w:rsidRDefault="004773D6">
          <w:pPr>
            <w:pStyle w:val="Sumrio2"/>
            <w:tabs>
              <w:tab w:val="right" w:leader="dot" w:pos="8494"/>
            </w:tabs>
            <w:rPr>
              <w:rFonts w:ascii="Arial" w:eastAsiaTheme="minorEastAsia" w:hAnsi="Arial"/>
              <w:noProof/>
              <w:lang w:eastAsia="pt-BR"/>
            </w:rPr>
          </w:pPr>
          <w:hyperlink w:anchor="_Toc196244169" w:history="1">
            <w:r w:rsidR="00EB4DDC" w:rsidRPr="00EB4DDC">
              <w:rPr>
                <w:rStyle w:val="Hyperlink"/>
                <w:rFonts w:ascii="Arial" w:hAnsi="Arial"/>
                <w:noProof/>
              </w:rPr>
              <w:t>[RF 54] Relatório detalhado de desempenho de funcionários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_Toc196244169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19</w:t>
            </w:r>
            <w:r w:rsidR="00EB4DDC" w:rsidRPr="00EB4DDC">
              <w:rPr>
                <w:rFonts w:ascii="Arial" w:hAnsi="Arial"/>
                <w:noProof/>
                <w:webHidden/>
              </w:rPr>
              <w:fldChar w:fldCharType="end"/>
            </w:r>
          </w:hyperlink>
        </w:p>
        <w:p w14:paraId="17AEB5EA" w14:textId="1F406910" w:rsidR="00EB4DDC" w:rsidRPr="00EB4DDC" w:rsidRDefault="004773D6">
          <w:pPr>
            <w:pStyle w:val="Sumrio2"/>
            <w:tabs>
              <w:tab w:val="right" w:leader="dot" w:pos="8494"/>
            </w:tabs>
            <w:rPr>
              <w:rFonts w:ascii="Arial" w:eastAsiaTheme="minorEastAsia" w:hAnsi="Arial"/>
              <w:noProof/>
              <w:lang w:eastAsia="pt-BR"/>
            </w:rPr>
          </w:pPr>
          <w:hyperlink w:anchor="_Toc196244170" w:history="1">
            <w:r w:rsidR="00EB4DDC" w:rsidRPr="00EB4DDC">
              <w:rPr>
                <w:rStyle w:val="Hyperlink"/>
                <w:rFonts w:ascii="Arial" w:hAnsi="Arial"/>
                <w:noProof/>
              </w:rPr>
              <w:t>[RF 55] Relatório detalhado de desempenho de serviços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_Toc196244170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19</w:t>
            </w:r>
            <w:r w:rsidR="00EB4DDC" w:rsidRPr="00EB4DDC">
              <w:rPr>
                <w:rFonts w:ascii="Arial" w:hAnsi="Arial"/>
                <w:noProof/>
                <w:webHidden/>
              </w:rPr>
              <w:fldChar w:fldCharType="end"/>
            </w:r>
          </w:hyperlink>
        </w:p>
        <w:p w14:paraId="248594EC" w14:textId="1CA08034" w:rsidR="00EB4DDC" w:rsidRPr="00EB4DDC" w:rsidRDefault="004773D6">
          <w:pPr>
            <w:pStyle w:val="Sumrio1"/>
            <w:tabs>
              <w:tab w:val="left" w:pos="440"/>
              <w:tab w:val="right" w:leader="dot" w:pos="8494"/>
            </w:tabs>
            <w:rPr>
              <w:rFonts w:ascii="Arial" w:eastAsiaTheme="minorEastAsia" w:hAnsi="Arial"/>
              <w:noProof/>
              <w:lang w:eastAsia="pt-BR"/>
            </w:rPr>
          </w:pPr>
          <w:hyperlink w:anchor="_Toc196244171" w:history="1">
            <w:r w:rsidR="00EB4DDC" w:rsidRPr="00EB4DDC">
              <w:rPr>
                <w:rStyle w:val="Hyperlink"/>
                <w:rFonts w:ascii="Arial" w:hAnsi="Arial"/>
                <w:noProof/>
              </w:rPr>
              <w:t>4.</w:t>
            </w:r>
            <w:r w:rsidR="00EB4DDC" w:rsidRPr="00EB4DDC">
              <w:rPr>
                <w:rFonts w:ascii="Arial" w:eastAsiaTheme="minorEastAsia" w:hAnsi="Arial"/>
                <w:noProof/>
                <w:lang w:eastAsia="pt-BR"/>
              </w:rPr>
              <w:tab/>
            </w:r>
            <w:r w:rsidR="00EB4DDC" w:rsidRPr="00EB4DDC">
              <w:rPr>
                <w:rStyle w:val="Hyperlink"/>
                <w:rFonts w:ascii="Arial" w:hAnsi="Arial"/>
                <w:noProof/>
              </w:rPr>
              <w:t>REQUISITOS NÃO FUNCIONAIS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_Toc196244171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20</w:t>
            </w:r>
            <w:r w:rsidR="00EB4DDC" w:rsidRPr="00EB4DDC">
              <w:rPr>
                <w:rFonts w:ascii="Arial" w:hAnsi="Arial"/>
                <w:noProof/>
                <w:webHidden/>
              </w:rPr>
              <w:fldChar w:fldCharType="end"/>
            </w:r>
          </w:hyperlink>
        </w:p>
        <w:p w14:paraId="33AEDD14" w14:textId="7524098D" w:rsidR="00EB4DDC" w:rsidRPr="00EB4DDC" w:rsidRDefault="004773D6">
          <w:pPr>
            <w:pStyle w:val="Sumrio2"/>
            <w:tabs>
              <w:tab w:val="right" w:leader="dot" w:pos="8494"/>
            </w:tabs>
            <w:rPr>
              <w:rFonts w:ascii="Arial" w:eastAsiaTheme="minorEastAsia" w:hAnsi="Arial"/>
              <w:noProof/>
              <w:lang w:eastAsia="pt-BR"/>
            </w:rPr>
          </w:pPr>
          <w:hyperlink w:anchor="_Toc196244172" w:history="1">
            <w:r w:rsidR="00EB4DDC" w:rsidRPr="00EB4DDC">
              <w:rPr>
                <w:rStyle w:val="Hyperlink"/>
                <w:rFonts w:ascii="Arial" w:hAnsi="Arial"/>
                <w:noProof/>
              </w:rPr>
              <w:t>[RNF 01] Simplicidade do sistema</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_Toc196244172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20</w:t>
            </w:r>
            <w:r w:rsidR="00EB4DDC" w:rsidRPr="00EB4DDC">
              <w:rPr>
                <w:rFonts w:ascii="Arial" w:hAnsi="Arial"/>
                <w:noProof/>
                <w:webHidden/>
              </w:rPr>
              <w:fldChar w:fldCharType="end"/>
            </w:r>
          </w:hyperlink>
        </w:p>
        <w:p w14:paraId="56641CB5" w14:textId="4F25FA47" w:rsidR="00EB4DDC" w:rsidRPr="00EB4DDC" w:rsidRDefault="004773D6">
          <w:pPr>
            <w:pStyle w:val="Sumrio2"/>
            <w:tabs>
              <w:tab w:val="right" w:leader="dot" w:pos="8494"/>
            </w:tabs>
            <w:rPr>
              <w:rFonts w:ascii="Arial" w:eastAsiaTheme="minorEastAsia" w:hAnsi="Arial"/>
              <w:noProof/>
              <w:lang w:eastAsia="pt-BR"/>
            </w:rPr>
          </w:pPr>
          <w:hyperlink w:anchor="_Toc196244173" w:history="1">
            <w:r w:rsidR="00EB4DDC" w:rsidRPr="00EB4DDC">
              <w:rPr>
                <w:rStyle w:val="Hyperlink"/>
                <w:rFonts w:ascii="Arial" w:hAnsi="Arial"/>
                <w:noProof/>
              </w:rPr>
              <w:t>[RNF 02] Backup de Dados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_Toc196244173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20</w:t>
            </w:r>
            <w:r w:rsidR="00EB4DDC" w:rsidRPr="00EB4DDC">
              <w:rPr>
                <w:rFonts w:ascii="Arial" w:hAnsi="Arial"/>
                <w:noProof/>
                <w:webHidden/>
              </w:rPr>
              <w:fldChar w:fldCharType="end"/>
            </w:r>
          </w:hyperlink>
        </w:p>
        <w:p w14:paraId="59AE40CA" w14:textId="236E04BA" w:rsidR="00EB4DDC" w:rsidRPr="00EB4DDC" w:rsidRDefault="004773D6">
          <w:pPr>
            <w:pStyle w:val="Sumrio2"/>
            <w:tabs>
              <w:tab w:val="right" w:leader="dot" w:pos="8494"/>
            </w:tabs>
            <w:rPr>
              <w:rFonts w:ascii="Arial" w:eastAsiaTheme="minorEastAsia" w:hAnsi="Arial"/>
              <w:noProof/>
              <w:lang w:eastAsia="pt-BR"/>
            </w:rPr>
          </w:pPr>
          <w:hyperlink w:anchor="_Toc196244174" w:history="1">
            <w:r w:rsidR="00EB4DDC" w:rsidRPr="00EB4DDC">
              <w:rPr>
                <w:rStyle w:val="Hyperlink"/>
                <w:rFonts w:ascii="Arial" w:hAnsi="Arial"/>
                <w:noProof/>
              </w:rPr>
              <w:t>[RNF 03] Feedback visual</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_Toc196244174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20</w:t>
            </w:r>
            <w:r w:rsidR="00EB4DDC" w:rsidRPr="00EB4DDC">
              <w:rPr>
                <w:rFonts w:ascii="Arial" w:hAnsi="Arial"/>
                <w:noProof/>
                <w:webHidden/>
              </w:rPr>
              <w:fldChar w:fldCharType="end"/>
            </w:r>
          </w:hyperlink>
        </w:p>
        <w:p w14:paraId="0CF87AF3" w14:textId="084602C1" w:rsidR="00EB4DDC" w:rsidRPr="00EB4DDC" w:rsidRDefault="004773D6">
          <w:pPr>
            <w:pStyle w:val="Sumrio2"/>
            <w:tabs>
              <w:tab w:val="right" w:leader="dot" w:pos="8494"/>
            </w:tabs>
            <w:rPr>
              <w:rFonts w:ascii="Arial" w:eastAsiaTheme="minorEastAsia" w:hAnsi="Arial"/>
              <w:noProof/>
              <w:lang w:eastAsia="pt-BR"/>
            </w:rPr>
          </w:pPr>
          <w:hyperlink w:anchor="_Toc196244175" w:history="1">
            <w:r w:rsidR="00EB4DDC" w:rsidRPr="00EB4DDC">
              <w:rPr>
                <w:rStyle w:val="Hyperlink"/>
                <w:rFonts w:ascii="Arial" w:hAnsi="Arial"/>
                <w:noProof/>
              </w:rPr>
              <w:t>[RNF 04] Validação de endereços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_Toc196244175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20</w:t>
            </w:r>
            <w:r w:rsidR="00EB4DDC" w:rsidRPr="00EB4DDC">
              <w:rPr>
                <w:rFonts w:ascii="Arial" w:hAnsi="Arial"/>
                <w:noProof/>
                <w:webHidden/>
              </w:rPr>
              <w:fldChar w:fldCharType="end"/>
            </w:r>
          </w:hyperlink>
        </w:p>
        <w:p w14:paraId="33916F88" w14:textId="54677ADA" w:rsidR="00EB4DDC" w:rsidRPr="00EB4DDC" w:rsidRDefault="004773D6">
          <w:pPr>
            <w:pStyle w:val="Sumrio2"/>
            <w:tabs>
              <w:tab w:val="right" w:leader="dot" w:pos="8494"/>
            </w:tabs>
            <w:rPr>
              <w:rFonts w:ascii="Arial" w:eastAsiaTheme="minorEastAsia" w:hAnsi="Arial"/>
              <w:noProof/>
              <w:lang w:eastAsia="pt-BR"/>
            </w:rPr>
          </w:pPr>
          <w:hyperlink w:anchor="_Toc196244176" w:history="1">
            <w:r w:rsidR="00EB4DDC" w:rsidRPr="00EB4DDC">
              <w:rPr>
                <w:rStyle w:val="Hyperlink"/>
                <w:rFonts w:ascii="Arial" w:hAnsi="Arial"/>
                <w:noProof/>
              </w:rPr>
              <w:t>[RNF 05] Exibição de serviços selecionáveis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_Toc196244176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20</w:t>
            </w:r>
            <w:r w:rsidR="00EB4DDC" w:rsidRPr="00EB4DDC">
              <w:rPr>
                <w:rFonts w:ascii="Arial" w:hAnsi="Arial"/>
                <w:noProof/>
                <w:webHidden/>
              </w:rPr>
              <w:fldChar w:fldCharType="end"/>
            </w:r>
          </w:hyperlink>
        </w:p>
        <w:p w14:paraId="6D70712C" w14:textId="6F4CB2E2" w:rsidR="00EB4DDC" w:rsidRPr="00EB4DDC" w:rsidRDefault="004773D6">
          <w:pPr>
            <w:pStyle w:val="Sumrio2"/>
            <w:tabs>
              <w:tab w:val="right" w:leader="dot" w:pos="8494"/>
            </w:tabs>
            <w:rPr>
              <w:rFonts w:ascii="Arial" w:eastAsiaTheme="minorEastAsia" w:hAnsi="Arial"/>
              <w:noProof/>
              <w:lang w:eastAsia="pt-BR"/>
            </w:rPr>
          </w:pPr>
          <w:hyperlink w:anchor="_Toc196244177" w:history="1">
            <w:r w:rsidR="00EB4DDC" w:rsidRPr="00EB4DDC">
              <w:rPr>
                <w:rStyle w:val="Hyperlink"/>
                <w:rFonts w:ascii="Arial" w:hAnsi="Arial"/>
                <w:noProof/>
              </w:rPr>
              <w:t>[RNF 06] Seleção de serviços para agendamento e cadastro manual de serviço executado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_Toc196244177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21</w:t>
            </w:r>
            <w:r w:rsidR="00EB4DDC" w:rsidRPr="00EB4DDC">
              <w:rPr>
                <w:rFonts w:ascii="Arial" w:hAnsi="Arial"/>
                <w:noProof/>
                <w:webHidden/>
              </w:rPr>
              <w:fldChar w:fldCharType="end"/>
            </w:r>
          </w:hyperlink>
        </w:p>
        <w:p w14:paraId="0DB28ABE" w14:textId="3D6AB00D" w:rsidR="00EB4DDC" w:rsidRPr="00EB4DDC" w:rsidRDefault="004773D6">
          <w:pPr>
            <w:pStyle w:val="Sumrio2"/>
            <w:tabs>
              <w:tab w:val="right" w:leader="dot" w:pos="8494"/>
            </w:tabs>
            <w:rPr>
              <w:rFonts w:ascii="Arial" w:eastAsiaTheme="minorEastAsia" w:hAnsi="Arial"/>
              <w:noProof/>
              <w:lang w:eastAsia="pt-BR"/>
            </w:rPr>
          </w:pPr>
          <w:hyperlink w:anchor="_Toc196244178" w:history="1">
            <w:r w:rsidR="00EB4DDC" w:rsidRPr="00EB4DDC">
              <w:rPr>
                <w:rStyle w:val="Hyperlink"/>
                <w:rFonts w:ascii="Arial" w:hAnsi="Arial"/>
                <w:noProof/>
              </w:rPr>
              <w:t>[RNF 07] Restrição de espécies para serviço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_Toc196244178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21</w:t>
            </w:r>
            <w:r w:rsidR="00EB4DDC" w:rsidRPr="00EB4DDC">
              <w:rPr>
                <w:rFonts w:ascii="Arial" w:hAnsi="Arial"/>
                <w:noProof/>
                <w:webHidden/>
              </w:rPr>
              <w:fldChar w:fldCharType="end"/>
            </w:r>
          </w:hyperlink>
        </w:p>
        <w:p w14:paraId="158141EA" w14:textId="6D81BD5D" w:rsidR="00EB4DDC" w:rsidRPr="00EB4DDC" w:rsidRDefault="004773D6">
          <w:pPr>
            <w:pStyle w:val="Sumrio2"/>
            <w:tabs>
              <w:tab w:val="right" w:leader="dot" w:pos="8494"/>
            </w:tabs>
            <w:rPr>
              <w:rFonts w:ascii="Arial" w:eastAsiaTheme="minorEastAsia" w:hAnsi="Arial"/>
              <w:noProof/>
              <w:lang w:eastAsia="pt-BR"/>
            </w:rPr>
          </w:pPr>
          <w:hyperlink w:anchor="_Toc196244179" w:history="1">
            <w:r w:rsidR="00EB4DDC" w:rsidRPr="00EB4DDC">
              <w:rPr>
                <w:rStyle w:val="Hyperlink"/>
                <w:rFonts w:ascii="Arial" w:hAnsi="Arial"/>
                <w:noProof/>
              </w:rPr>
              <w:t>[RNF 08] Restrição de participantes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_Toc196244179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21</w:t>
            </w:r>
            <w:r w:rsidR="00EB4DDC" w:rsidRPr="00EB4DDC">
              <w:rPr>
                <w:rFonts w:ascii="Arial" w:hAnsi="Arial"/>
                <w:noProof/>
                <w:webHidden/>
              </w:rPr>
              <w:fldChar w:fldCharType="end"/>
            </w:r>
          </w:hyperlink>
        </w:p>
        <w:p w14:paraId="1ACA6BE7" w14:textId="36A5D8A5" w:rsidR="00EB4DDC" w:rsidRPr="00EB4DDC" w:rsidRDefault="004773D6">
          <w:pPr>
            <w:pStyle w:val="Sumrio2"/>
            <w:tabs>
              <w:tab w:val="right" w:leader="dot" w:pos="8494"/>
            </w:tabs>
            <w:rPr>
              <w:rFonts w:ascii="Arial" w:eastAsiaTheme="minorEastAsia" w:hAnsi="Arial"/>
              <w:noProof/>
              <w:lang w:eastAsia="pt-BR"/>
            </w:rPr>
          </w:pPr>
          <w:hyperlink w:anchor="_Toc196244180" w:history="1">
            <w:r w:rsidR="00EB4DDC" w:rsidRPr="00EB4DDC">
              <w:rPr>
                <w:rStyle w:val="Hyperlink"/>
                <w:rFonts w:ascii="Arial" w:hAnsi="Arial"/>
                <w:noProof/>
              </w:rPr>
              <w:t>[RNF 09] Inclusão de pets participantes em um agendamento ou serviço executado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_Toc196244180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21</w:t>
            </w:r>
            <w:r w:rsidR="00EB4DDC" w:rsidRPr="00EB4DDC">
              <w:rPr>
                <w:rFonts w:ascii="Arial" w:hAnsi="Arial"/>
                <w:noProof/>
                <w:webHidden/>
              </w:rPr>
              <w:fldChar w:fldCharType="end"/>
            </w:r>
          </w:hyperlink>
        </w:p>
        <w:p w14:paraId="629A31BE" w14:textId="0BB3B072" w:rsidR="00EB4DDC" w:rsidRPr="00EB4DDC" w:rsidRDefault="004773D6">
          <w:pPr>
            <w:pStyle w:val="Sumrio2"/>
            <w:tabs>
              <w:tab w:val="right" w:leader="dot" w:pos="8494"/>
            </w:tabs>
            <w:rPr>
              <w:rFonts w:ascii="Arial" w:eastAsiaTheme="minorEastAsia" w:hAnsi="Arial"/>
              <w:noProof/>
              <w:lang w:eastAsia="pt-BR"/>
            </w:rPr>
          </w:pPr>
          <w:hyperlink w:anchor="_Toc196244181" w:history="1">
            <w:r w:rsidR="00EB4DDC" w:rsidRPr="00EB4DDC">
              <w:rPr>
                <w:rStyle w:val="Hyperlink"/>
                <w:rFonts w:ascii="Arial" w:hAnsi="Arial"/>
                <w:noProof/>
              </w:rPr>
              <w:t>[RNF 10] Verificação da disponibilidade de funcionário em agendamentos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_Toc196244181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22</w:t>
            </w:r>
            <w:r w:rsidR="00EB4DDC" w:rsidRPr="00EB4DDC">
              <w:rPr>
                <w:rFonts w:ascii="Arial" w:hAnsi="Arial"/>
                <w:noProof/>
                <w:webHidden/>
              </w:rPr>
              <w:fldChar w:fldCharType="end"/>
            </w:r>
          </w:hyperlink>
        </w:p>
        <w:p w14:paraId="50732209" w14:textId="091D7B5C" w:rsidR="00EB4DDC" w:rsidRPr="00EB4DDC" w:rsidRDefault="004773D6">
          <w:pPr>
            <w:pStyle w:val="Sumrio2"/>
            <w:tabs>
              <w:tab w:val="right" w:leader="dot" w:pos="8494"/>
            </w:tabs>
            <w:rPr>
              <w:rFonts w:ascii="Arial" w:eastAsiaTheme="minorEastAsia" w:hAnsi="Arial"/>
              <w:noProof/>
              <w:lang w:eastAsia="pt-BR"/>
            </w:rPr>
          </w:pPr>
          <w:hyperlink w:anchor="_Toc196244182" w:history="1">
            <w:r w:rsidR="00EB4DDC" w:rsidRPr="00EB4DDC">
              <w:rPr>
                <w:rStyle w:val="Hyperlink"/>
                <w:rFonts w:ascii="Arial" w:hAnsi="Arial"/>
                <w:noProof/>
              </w:rPr>
              <w:t>[RNF 11] Destaque de agendamentos com sobreposição de horário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_Toc196244182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22</w:t>
            </w:r>
            <w:r w:rsidR="00EB4DDC" w:rsidRPr="00EB4DDC">
              <w:rPr>
                <w:rFonts w:ascii="Arial" w:hAnsi="Arial"/>
                <w:noProof/>
                <w:webHidden/>
              </w:rPr>
              <w:fldChar w:fldCharType="end"/>
            </w:r>
          </w:hyperlink>
        </w:p>
        <w:p w14:paraId="6BED8F34" w14:textId="11565D4F" w:rsidR="00EB4DDC" w:rsidRPr="00EB4DDC" w:rsidRDefault="004773D6">
          <w:pPr>
            <w:pStyle w:val="Sumrio1"/>
            <w:tabs>
              <w:tab w:val="left" w:pos="440"/>
              <w:tab w:val="right" w:leader="dot" w:pos="8494"/>
            </w:tabs>
            <w:rPr>
              <w:rFonts w:ascii="Arial" w:eastAsiaTheme="minorEastAsia" w:hAnsi="Arial"/>
              <w:noProof/>
              <w:lang w:eastAsia="pt-BR"/>
            </w:rPr>
          </w:pPr>
          <w:hyperlink w:anchor="_Toc196244183" w:history="1">
            <w:r w:rsidR="00EB4DDC" w:rsidRPr="00EB4DDC">
              <w:rPr>
                <w:rStyle w:val="Hyperlink"/>
                <w:rFonts w:ascii="Arial" w:hAnsi="Arial"/>
                <w:bCs/>
                <w:noProof/>
              </w:rPr>
              <w:t>5.</w:t>
            </w:r>
            <w:r w:rsidR="00EB4DDC" w:rsidRPr="00EB4DDC">
              <w:rPr>
                <w:rFonts w:ascii="Arial" w:eastAsiaTheme="minorEastAsia" w:hAnsi="Arial"/>
                <w:noProof/>
                <w:lang w:eastAsia="pt-BR"/>
              </w:rPr>
              <w:tab/>
            </w:r>
            <w:r w:rsidR="00EB4DDC" w:rsidRPr="00EB4DDC">
              <w:rPr>
                <w:rStyle w:val="Hyperlink"/>
                <w:rFonts w:ascii="Arial" w:hAnsi="Arial"/>
                <w:noProof/>
              </w:rPr>
              <w:t>Diagrama DER</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_Toc196244183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23</w:t>
            </w:r>
            <w:r w:rsidR="00EB4DDC" w:rsidRPr="00EB4DDC">
              <w:rPr>
                <w:rFonts w:ascii="Arial" w:hAnsi="Arial"/>
                <w:noProof/>
                <w:webHidden/>
              </w:rPr>
              <w:fldChar w:fldCharType="end"/>
            </w:r>
          </w:hyperlink>
        </w:p>
        <w:p w14:paraId="139BB93A" w14:textId="5CCEB60A" w:rsidR="00EB4DDC" w:rsidRPr="00EB4DDC" w:rsidRDefault="004773D6">
          <w:pPr>
            <w:pStyle w:val="Sumrio1"/>
            <w:tabs>
              <w:tab w:val="left" w:pos="440"/>
              <w:tab w:val="right" w:leader="dot" w:pos="8494"/>
            </w:tabs>
            <w:rPr>
              <w:rFonts w:ascii="Arial" w:eastAsiaTheme="minorEastAsia" w:hAnsi="Arial"/>
              <w:noProof/>
              <w:lang w:eastAsia="pt-BR"/>
            </w:rPr>
          </w:pPr>
          <w:hyperlink w:anchor="_Toc196244184" w:history="1">
            <w:r w:rsidR="00EB4DDC" w:rsidRPr="00EB4DDC">
              <w:rPr>
                <w:rStyle w:val="Hyperlink"/>
                <w:rFonts w:ascii="Arial" w:hAnsi="Arial"/>
                <w:noProof/>
              </w:rPr>
              <w:t>5.</w:t>
            </w:r>
            <w:r w:rsidR="00EB4DDC" w:rsidRPr="00EB4DDC">
              <w:rPr>
                <w:rFonts w:ascii="Arial" w:eastAsiaTheme="minorEastAsia" w:hAnsi="Arial"/>
                <w:noProof/>
                <w:lang w:eastAsia="pt-BR"/>
              </w:rPr>
              <w:tab/>
            </w:r>
            <w:r w:rsidR="00EB4DDC" w:rsidRPr="00EB4DDC">
              <w:rPr>
                <w:rStyle w:val="Hyperlink"/>
                <w:rFonts w:ascii="Arial" w:hAnsi="Arial"/>
                <w:noProof/>
              </w:rPr>
              <w:t>Especificação dos casos de uso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_Toc196244184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24</w:t>
            </w:r>
            <w:r w:rsidR="00EB4DDC" w:rsidRPr="00EB4DDC">
              <w:rPr>
                <w:rFonts w:ascii="Arial" w:hAnsi="Arial"/>
                <w:noProof/>
                <w:webHidden/>
              </w:rPr>
              <w:fldChar w:fldCharType="end"/>
            </w:r>
          </w:hyperlink>
        </w:p>
        <w:p w14:paraId="581D98F2" w14:textId="58A2E72F" w:rsidR="00EB4DDC" w:rsidRPr="00EB4DDC" w:rsidRDefault="004773D6">
          <w:pPr>
            <w:pStyle w:val="Sumrio1"/>
            <w:tabs>
              <w:tab w:val="left" w:pos="440"/>
              <w:tab w:val="right" w:leader="dot" w:pos="8494"/>
            </w:tabs>
            <w:rPr>
              <w:rFonts w:ascii="Arial" w:eastAsiaTheme="minorEastAsia" w:hAnsi="Arial"/>
              <w:noProof/>
              <w:lang w:eastAsia="pt-BR"/>
            </w:rPr>
          </w:pPr>
          <w:hyperlink w:anchor="_Toc196244185" w:history="1">
            <w:r w:rsidR="00EB4DDC" w:rsidRPr="00EB4DDC">
              <w:rPr>
                <w:rStyle w:val="Hyperlink"/>
                <w:rFonts w:ascii="Arial" w:hAnsi="Arial"/>
                <w:noProof/>
              </w:rPr>
              <w:t>6.</w:t>
            </w:r>
            <w:r w:rsidR="00EB4DDC" w:rsidRPr="00EB4DDC">
              <w:rPr>
                <w:rFonts w:ascii="Arial" w:eastAsiaTheme="minorEastAsia" w:hAnsi="Arial"/>
                <w:noProof/>
                <w:lang w:eastAsia="pt-BR"/>
              </w:rPr>
              <w:tab/>
            </w:r>
            <w:r w:rsidR="00EB4DDC" w:rsidRPr="00EB4DDC">
              <w:rPr>
                <w:rStyle w:val="Hyperlink"/>
                <w:rFonts w:ascii="Arial" w:hAnsi="Arial"/>
                <w:noProof/>
              </w:rPr>
              <w:t>Protótipo</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_Toc196244185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24</w:t>
            </w:r>
            <w:r w:rsidR="00EB4DDC" w:rsidRPr="00EB4DDC">
              <w:rPr>
                <w:rFonts w:ascii="Arial" w:hAnsi="Arial"/>
                <w:noProof/>
                <w:webHidden/>
              </w:rPr>
              <w:fldChar w:fldCharType="end"/>
            </w:r>
          </w:hyperlink>
        </w:p>
        <w:p w14:paraId="02816292" w14:textId="1BFEB246" w:rsidR="00EB4DDC" w:rsidRPr="00EB4DDC" w:rsidRDefault="004773D6">
          <w:pPr>
            <w:pStyle w:val="Sumrio1"/>
            <w:tabs>
              <w:tab w:val="left" w:pos="440"/>
              <w:tab w:val="right" w:leader="dot" w:pos="8494"/>
            </w:tabs>
            <w:rPr>
              <w:rFonts w:ascii="Arial" w:eastAsiaTheme="minorEastAsia" w:hAnsi="Arial"/>
              <w:noProof/>
              <w:lang w:eastAsia="pt-BR"/>
            </w:rPr>
          </w:pPr>
          <w:hyperlink w:anchor="_Toc196244186" w:history="1">
            <w:r w:rsidR="00EB4DDC" w:rsidRPr="00EB4DDC">
              <w:rPr>
                <w:rStyle w:val="Hyperlink"/>
                <w:rFonts w:ascii="Arial" w:hAnsi="Arial"/>
                <w:noProof/>
              </w:rPr>
              <w:t>7.</w:t>
            </w:r>
            <w:r w:rsidR="00EB4DDC" w:rsidRPr="00EB4DDC">
              <w:rPr>
                <w:rFonts w:ascii="Arial" w:eastAsiaTheme="minorEastAsia" w:hAnsi="Arial"/>
                <w:noProof/>
                <w:lang w:eastAsia="pt-BR"/>
              </w:rPr>
              <w:tab/>
            </w:r>
            <w:r w:rsidR="00EB4DDC" w:rsidRPr="00EB4DDC">
              <w:rPr>
                <w:rStyle w:val="Hyperlink"/>
                <w:rFonts w:ascii="Arial" w:hAnsi="Arial"/>
                <w:noProof/>
              </w:rPr>
              <w:t>Referências</w:t>
            </w:r>
            <w:r w:rsidR="00EB4DDC" w:rsidRPr="00EB4DDC">
              <w:rPr>
                <w:rFonts w:ascii="Arial" w:hAnsi="Arial"/>
                <w:noProof/>
                <w:webHidden/>
              </w:rPr>
              <w:tab/>
            </w:r>
            <w:r w:rsidR="00EB4DDC" w:rsidRPr="00EB4DDC">
              <w:rPr>
                <w:rFonts w:ascii="Arial" w:hAnsi="Arial"/>
                <w:noProof/>
                <w:webHidden/>
              </w:rPr>
              <w:fldChar w:fldCharType="begin"/>
            </w:r>
            <w:r w:rsidR="00EB4DDC" w:rsidRPr="00EB4DDC">
              <w:rPr>
                <w:rFonts w:ascii="Arial" w:hAnsi="Arial"/>
                <w:noProof/>
                <w:webHidden/>
              </w:rPr>
              <w:instrText xml:space="preserve"> PAGEREF _Toc196244186 \h </w:instrText>
            </w:r>
            <w:r w:rsidR="00EB4DDC" w:rsidRPr="00EB4DDC">
              <w:rPr>
                <w:rFonts w:ascii="Arial" w:hAnsi="Arial"/>
                <w:noProof/>
                <w:webHidden/>
              </w:rPr>
            </w:r>
            <w:r w:rsidR="00EB4DDC" w:rsidRPr="00EB4DDC">
              <w:rPr>
                <w:rFonts w:ascii="Arial" w:hAnsi="Arial"/>
                <w:noProof/>
                <w:webHidden/>
              </w:rPr>
              <w:fldChar w:fldCharType="separate"/>
            </w:r>
            <w:r w:rsidR="001C045C">
              <w:rPr>
                <w:rFonts w:ascii="Arial" w:hAnsi="Arial"/>
                <w:noProof/>
                <w:webHidden/>
              </w:rPr>
              <w:t>24</w:t>
            </w:r>
            <w:r w:rsidR="00EB4DDC" w:rsidRPr="00EB4DDC">
              <w:rPr>
                <w:rFonts w:ascii="Arial" w:hAnsi="Arial"/>
                <w:noProof/>
                <w:webHidden/>
              </w:rPr>
              <w:fldChar w:fldCharType="end"/>
            </w:r>
          </w:hyperlink>
        </w:p>
        <w:p w14:paraId="3061F4E6" w14:textId="63C3FF55" w:rsidR="00672218" w:rsidRDefault="004B7C01" w:rsidP="00672218">
          <w:pPr>
            <w:rPr>
              <w:rFonts w:ascii="Arial" w:hAnsi="Arial" w:cs="Arial"/>
              <w:b/>
              <w:bCs/>
            </w:rPr>
          </w:pPr>
          <w:r w:rsidRPr="00EB4DDC">
            <w:rPr>
              <w:rFonts w:ascii="Arial" w:hAnsi="Arial" w:cs="Arial"/>
              <w:b/>
              <w:bCs/>
            </w:rPr>
            <w:fldChar w:fldCharType="end"/>
          </w:r>
        </w:p>
      </w:sdtContent>
    </w:sdt>
    <w:p w14:paraId="56D406F6" w14:textId="77777777" w:rsidR="00253D22" w:rsidRDefault="00253D22">
      <w:pPr>
        <w:rPr>
          <w:rFonts w:ascii="Arial" w:hAnsi="Arial" w:cs="Arial"/>
          <w:b/>
          <w:sz w:val="24"/>
          <w:szCs w:val="24"/>
        </w:rPr>
      </w:pPr>
      <w:r>
        <w:br w:type="page"/>
      </w:r>
    </w:p>
    <w:p w14:paraId="641636B4" w14:textId="64DB9445" w:rsidR="00F304EA" w:rsidRPr="00672218" w:rsidRDefault="004B7C01" w:rsidP="00672218">
      <w:pPr>
        <w:pStyle w:val="Ttulo1"/>
      </w:pPr>
      <w:bookmarkStart w:id="0" w:name="_Toc196244109"/>
      <w:r>
        <w:lastRenderedPageBreak/>
        <w:t>INTRODUÇÃO</w:t>
      </w:r>
      <w:bookmarkEnd w:id="0"/>
    </w:p>
    <w:p w14:paraId="4B8FEE39" w14:textId="7EC6FCA3" w:rsidR="00750921" w:rsidRPr="004B7C01" w:rsidRDefault="00750921">
      <w:pPr>
        <w:jc w:val="both"/>
        <w:rPr>
          <w:rFonts w:ascii="Arial" w:hAnsi="Arial" w:cs="Arial"/>
          <w:sz w:val="20"/>
          <w:szCs w:val="20"/>
        </w:rPr>
      </w:pPr>
      <w:r w:rsidRPr="00750921">
        <w:rPr>
          <w:rFonts w:ascii="Arial" w:hAnsi="Arial" w:cs="Arial"/>
          <w:sz w:val="20"/>
          <w:szCs w:val="20"/>
        </w:rPr>
        <w:t xml:space="preserve">Este documento descreve o projeto de desenvolvimento de uma solução – solução desenvolvida com intuito de garantir melhor praticidade de agendamento, planejamento e gestão de serviços de </w:t>
      </w:r>
      <w:proofErr w:type="spellStart"/>
      <w:r w:rsidRPr="00750921">
        <w:rPr>
          <w:rFonts w:ascii="Arial" w:hAnsi="Arial" w:cs="Arial"/>
          <w:sz w:val="20"/>
          <w:szCs w:val="20"/>
        </w:rPr>
        <w:t>Dog</w:t>
      </w:r>
      <w:proofErr w:type="spellEnd"/>
      <w:r w:rsidRPr="00750921">
        <w:rPr>
          <w:rFonts w:ascii="Arial" w:hAnsi="Arial" w:cs="Arial"/>
          <w:sz w:val="20"/>
          <w:szCs w:val="20"/>
        </w:rPr>
        <w:t xml:space="preserve"> </w:t>
      </w:r>
      <w:proofErr w:type="spellStart"/>
      <w:r w:rsidRPr="00750921">
        <w:rPr>
          <w:rFonts w:ascii="Arial" w:hAnsi="Arial" w:cs="Arial"/>
          <w:sz w:val="20"/>
          <w:szCs w:val="20"/>
        </w:rPr>
        <w:t>Walking</w:t>
      </w:r>
      <w:proofErr w:type="spellEnd"/>
      <w:r w:rsidRPr="00750921">
        <w:rPr>
          <w:rFonts w:ascii="Arial" w:hAnsi="Arial" w:cs="Arial"/>
          <w:sz w:val="20"/>
          <w:szCs w:val="20"/>
        </w:rPr>
        <w:t xml:space="preserve"> (DW) e Pet </w:t>
      </w:r>
      <w:proofErr w:type="spellStart"/>
      <w:r w:rsidRPr="00750921">
        <w:rPr>
          <w:rFonts w:ascii="Arial" w:hAnsi="Arial" w:cs="Arial"/>
          <w:sz w:val="20"/>
          <w:szCs w:val="20"/>
        </w:rPr>
        <w:t>sitting</w:t>
      </w:r>
      <w:proofErr w:type="spellEnd"/>
      <w:r w:rsidRPr="00750921">
        <w:rPr>
          <w:rFonts w:ascii="Arial" w:hAnsi="Arial" w:cs="Arial"/>
          <w:sz w:val="20"/>
          <w:szCs w:val="20"/>
        </w:rPr>
        <w:t xml:space="preserve"> (PS), contendo uma plataforma projetada de fácil manuseio e segura.</w:t>
      </w:r>
    </w:p>
    <w:p w14:paraId="2A8C0F4F" w14:textId="400019DC" w:rsidR="00F304EA" w:rsidRPr="004B7C01" w:rsidRDefault="00194687" w:rsidP="004B7C01">
      <w:pPr>
        <w:pStyle w:val="Ttulo3"/>
      </w:pPr>
      <w:bookmarkStart w:id="1" w:name="_Toc35261014"/>
      <w:bookmarkStart w:id="2" w:name="_Toc196244110"/>
      <w:r w:rsidRPr="004B7C01">
        <w:t>Visão geral do documento</w:t>
      </w:r>
      <w:bookmarkEnd w:id="1"/>
      <w:bookmarkEnd w:id="2"/>
    </w:p>
    <w:p w14:paraId="5A341A65" w14:textId="452C1C72" w:rsidR="00F304EA" w:rsidRPr="004B7C01" w:rsidRDefault="00194687">
      <w:pPr>
        <w:jc w:val="both"/>
        <w:rPr>
          <w:rFonts w:ascii="Arial" w:hAnsi="Arial" w:cs="Arial"/>
          <w:sz w:val="20"/>
          <w:szCs w:val="20"/>
          <w:lang w:eastAsia="pt-BR"/>
        </w:rPr>
      </w:pPr>
      <w:r w:rsidRPr="004B7C01">
        <w:rPr>
          <w:rFonts w:ascii="Arial" w:hAnsi="Arial" w:cs="Arial"/>
          <w:sz w:val="20"/>
          <w:szCs w:val="20"/>
          <w:lang w:eastAsia="pt-BR"/>
        </w:rPr>
        <w:t>Além desta seção introdutória, as seções seguintes estão organizadas como descrito abaixo.</w:t>
      </w:r>
    </w:p>
    <w:p w14:paraId="1BE58696" w14:textId="24924342" w:rsidR="00F304EA" w:rsidRPr="004B7C01" w:rsidRDefault="00194687">
      <w:pPr>
        <w:jc w:val="both"/>
        <w:rPr>
          <w:rFonts w:ascii="Arial" w:hAnsi="Arial" w:cs="Arial"/>
          <w:sz w:val="20"/>
          <w:szCs w:val="20"/>
          <w:lang w:eastAsia="pt-BR"/>
        </w:rPr>
      </w:pPr>
      <w:r w:rsidRPr="004B7C01">
        <w:rPr>
          <w:rFonts w:ascii="Arial" w:hAnsi="Arial" w:cs="Arial"/>
          <w:sz w:val="20"/>
          <w:szCs w:val="20"/>
          <w:lang w:eastAsia="pt-BR"/>
        </w:rPr>
        <w:t xml:space="preserve">1. </w:t>
      </w:r>
      <w:r w:rsidRPr="004B7C01">
        <w:rPr>
          <w:rFonts w:ascii="Arial" w:hAnsi="Arial" w:cs="Arial"/>
          <w:b/>
          <w:sz w:val="20"/>
          <w:szCs w:val="20"/>
          <w:lang w:eastAsia="pt-BR"/>
        </w:rPr>
        <w:t>Seção 2</w:t>
      </w:r>
      <w:r w:rsidRPr="004B7C01">
        <w:rPr>
          <w:rFonts w:ascii="Arial" w:hAnsi="Arial" w:cs="Arial"/>
          <w:sz w:val="20"/>
          <w:szCs w:val="20"/>
          <w:lang w:eastAsia="pt-BR"/>
        </w:rPr>
        <w:t xml:space="preserve"> – Descrição geral do sistema: apresenta uma visão geral do sistema, caracterizando qual é o seu escopo e descrevendo seus usuários.</w:t>
      </w:r>
    </w:p>
    <w:p w14:paraId="4F68DF90" w14:textId="366044A7" w:rsidR="00F304EA" w:rsidRPr="004B7C01" w:rsidRDefault="00253D22">
      <w:pPr>
        <w:jc w:val="both"/>
        <w:rPr>
          <w:rFonts w:ascii="Arial" w:hAnsi="Arial" w:cs="Arial"/>
          <w:sz w:val="20"/>
          <w:szCs w:val="20"/>
          <w:lang w:eastAsia="pt-BR"/>
        </w:rPr>
      </w:pPr>
      <w:r w:rsidRPr="004B7C01">
        <w:rPr>
          <w:rFonts w:ascii="Arial" w:hAnsi="Arial" w:cs="Arial"/>
          <w:sz w:val="20"/>
          <w:szCs w:val="20"/>
          <w:lang w:eastAsia="pt-BR"/>
        </w:rPr>
        <w:t xml:space="preserve">2. </w:t>
      </w:r>
      <w:r w:rsidRPr="004B7C01">
        <w:rPr>
          <w:rFonts w:ascii="Arial" w:hAnsi="Arial" w:cs="Arial"/>
          <w:b/>
          <w:sz w:val="20"/>
          <w:szCs w:val="20"/>
          <w:lang w:eastAsia="pt-BR"/>
        </w:rPr>
        <w:t>Seção 3</w:t>
      </w:r>
      <w:r w:rsidRPr="004B7C01">
        <w:rPr>
          <w:rFonts w:ascii="Arial" w:hAnsi="Arial" w:cs="Arial"/>
          <w:sz w:val="20"/>
          <w:szCs w:val="20"/>
          <w:lang w:eastAsia="pt-BR"/>
        </w:rPr>
        <w:t xml:space="preserve"> – Requisitos funcionais (casos de uso): especifica todos os casos de uso do sistema, descrevendo os fluxos de eventos, prioridades, atores, entradas e saídas de cada caso de uso a ser implementado. </w:t>
      </w:r>
    </w:p>
    <w:p w14:paraId="05558490" w14:textId="5B1639E7" w:rsidR="00F304EA" w:rsidRDefault="00194687">
      <w:pPr>
        <w:jc w:val="both"/>
        <w:rPr>
          <w:rFonts w:ascii="Arial" w:hAnsi="Arial" w:cs="Arial"/>
          <w:sz w:val="20"/>
          <w:szCs w:val="20"/>
          <w:lang w:eastAsia="pt-BR"/>
        </w:rPr>
      </w:pPr>
      <w:r w:rsidRPr="004B7C01">
        <w:rPr>
          <w:rFonts w:ascii="Arial" w:hAnsi="Arial" w:cs="Arial"/>
          <w:sz w:val="20"/>
          <w:szCs w:val="20"/>
          <w:lang w:eastAsia="pt-BR"/>
        </w:rPr>
        <w:t xml:space="preserve">3. </w:t>
      </w:r>
      <w:r w:rsidRPr="004B7C01">
        <w:rPr>
          <w:rFonts w:ascii="Arial" w:hAnsi="Arial" w:cs="Arial"/>
          <w:b/>
          <w:sz w:val="20"/>
          <w:szCs w:val="20"/>
          <w:lang w:eastAsia="pt-BR"/>
        </w:rPr>
        <w:t xml:space="preserve">Seção 4 </w:t>
      </w:r>
      <w:r w:rsidRPr="004B7C01">
        <w:rPr>
          <w:rFonts w:ascii="Arial" w:hAnsi="Arial" w:cs="Arial"/>
          <w:sz w:val="20"/>
          <w:szCs w:val="20"/>
          <w:lang w:eastAsia="pt-BR"/>
        </w:rPr>
        <w:t>– Requisitos não-funcionais: especifica todos os requisitos não funcionais do sistema, divididos em requisitos de usabilidade, confiabilidade, desempenho, segurança, distribuição, adequação a padrões e requisitos de hardware e software.</w:t>
      </w:r>
    </w:p>
    <w:p w14:paraId="4F485C2A" w14:textId="7A5AEF9E" w:rsidR="00EB4DDC" w:rsidRPr="004B7C01" w:rsidRDefault="00EB4DDC" w:rsidP="00EB4DDC">
      <w:pPr>
        <w:jc w:val="both"/>
        <w:rPr>
          <w:rFonts w:ascii="Arial" w:hAnsi="Arial" w:cs="Arial"/>
          <w:sz w:val="20"/>
          <w:szCs w:val="20"/>
          <w:lang w:eastAsia="pt-BR"/>
        </w:rPr>
      </w:pPr>
      <w:r w:rsidRPr="004B7C01">
        <w:rPr>
          <w:rFonts w:ascii="Arial" w:hAnsi="Arial" w:cs="Arial"/>
          <w:sz w:val="20"/>
          <w:szCs w:val="20"/>
          <w:lang w:eastAsia="pt-BR"/>
        </w:rPr>
        <w:t xml:space="preserve">4. </w:t>
      </w:r>
      <w:r w:rsidRPr="004B7C01">
        <w:rPr>
          <w:rFonts w:ascii="Arial" w:hAnsi="Arial" w:cs="Arial"/>
          <w:b/>
          <w:sz w:val="20"/>
          <w:szCs w:val="20"/>
          <w:lang w:eastAsia="pt-BR"/>
        </w:rPr>
        <w:t>Seção 5</w:t>
      </w:r>
      <w:r w:rsidRPr="004B7C01">
        <w:rPr>
          <w:rFonts w:ascii="Arial" w:hAnsi="Arial" w:cs="Arial"/>
          <w:sz w:val="20"/>
          <w:szCs w:val="20"/>
          <w:lang w:eastAsia="pt-BR"/>
        </w:rPr>
        <w:t xml:space="preserve"> – </w:t>
      </w:r>
      <w:r>
        <w:rPr>
          <w:rFonts w:ascii="Arial" w:hAnsi="Arial" w:cs="Arial"/>
          <w:sz w:val="20"/>
          <w:szCs w:val="20"/>
          <w:lang w:eastAsia="pt-BR"/>
        </w:rPr>
        <w:t>Diagrama DER</w:t>
      </w:r>
      <w:r w:rsidRPr="004B7C01">
        <w:rPr>
          <w:rFonts w:ascii="Arial" w:hAnsi="Arial" w:cs="Arial"/>
          <w:sz w:val="20"/>
          <w:szCs w:val="20"/>
          <w:lang w:eastAsia="pt-BR"/>
        </w:rPr>
        <w:t>: apresenta referências para outros documentos utilizados para a confecção deste documento.</w:t>
      </w:r>
    </w:p>
    <w:p w14:paraId="26049BE3" w14:textId="7664A417" w:rsidR="00EB4DDC" w:rsidRPr="004B7C01" w:rsidRDefault="00EB4DDC" w:rsidP="00EB4DDC">
      <w:pPr>
        <w:jc w:val="both"/>
        <w:rPr>
          <w:rFonts w:ascii="Arial" w:hAnsi="Arial" w:cs="Arial"/>
          <w:sz w:val="20"/>
          <w:szCs w:val="20"/>
          <w:lang w:eastAsia="pt-BR"/>
        </w:rPr>
      </w:pPr>
      <w:r w:rsidRPr="004B7C01">
        <w:rPr>
          <w:rFonts w:ascii="Arial" w:hAnsi="Arial" w:cs="Arial"/>
          <w:sz w:val="20"/>
          <w:szCs w:val="20"/>
          <w:lang w:eastAsia="pt-BR"/>
        </w:rPr>
        <w:t xml:space="preserve">4. </w:t>
      </w:r>
      <w:r w:rsidRPr="004B7C01">
        <w:rPr>
          <w:rFonts w:ascii="Arial" w:hAnsi="Arial" w:cs="Arial"/>
          <w:b/>
          <w:sz w:val="20"/>
          <w:szCs w:val="20"/>
          <w:lang w:eastAsia="pt-BR"/>
        </w:rPr>
        <w:t xml:space="preserve">Seção </w:t>
      </w:r>
      <w:r>
        <w:rPr>
          <w:rFonts w:ascii="Arial" w:hAnsi="Arial" w:cs="Arial"/>
          <w:b/>
          <w:sz w:val="20"/>
          <w:szCs w:val="20"/>
          <w:lang w:eastAsia="pt-BR"/>
        </w:rPr>
        <w:t>6</w:t>
      </w:r>
      <w:r w:rsidRPr="004B7C01">
        <w:rPr>
          <w:rFonts w:ascii="Arial" w:hAnsi="Arial" w:cs="Arial"/>
          <w:sz w:val="20"/>
          <w:szCs w:val="20"/>
          <w:lang w:eastAsia="pt-BR"/>
        </w:rPr>
        <w:t xml:space="preserve"> – </w:t>
      </w:r>
      <w:r>
        <w:rPr>
          <w:rFonts w:ascii="Arial" w:hAnsi="Arial" w:cs="Arial"/>
          <w:sz w:val="20"/>
          <w:szCs w:val="20"/>
          <w:lang w:eastAsia="pt-BR"/>
        </w:rPr>
        <w:t>Especificações de Casos de uso</w:t>
      </w:r>
      <w:r w:rsidRPr="004B7C01">
        <w:rPr>
          <w:rFonts w:ascii="Arial" w:hAnsi="Arial" w:cs="Arial"/>
          <w:sz w:val="20"/>
          <w:szCs w:val="20"/>
          <w:lang w:eastAsia="pt-BR"/>
        </w:rPr>
        <w:t xml:space="preserve">: apresenta </w:t>
      </w:r>
      <w:r>
        <w:rPr>
          <w:rFonts w:ascii="Arial" w:hAnsi="Arial" w:cs="Arial"/>
          <w:sz w:val="20"/>
          <w:szCs w:val="20"/>
          <w:lang w:eastAsia="pt-BR"/>
        </w:rPr>
        <w:t>os casos de uso relevantes para a aplicação.</w:t>
      </w:r>
    </w:p>
    <w:p w14:paraId="3CCB3558" w14:textId="4288F83E" w:rsidR="00F304EA" w:rsidRPr="004B7C01" w:rsidRDefault="00194687">
      <w:pPr>
        <w:jc w:val="both"/>
        <w:rPr>
          <w:rFonts w:ascii="Arial" w:hAnsi="Arial" w:cs="Arial"/>
          <w:sz w:val="20"/>
          <w:szCs w:val="20"/>
          <w:lang w:eastAsia="pt-BR"/>
        </w:rPr>
      </w:pPr>
      <w:r w:rsidRPr="004B7C01">
        <w:rPr>
          <w:rFonts w:ascii="Arial" w:hAnsi="Arial" w:cs="Arial"/>
          <w:sz w:val="20"/>
          <w:szCs w:val="20"/>
          <w:lang w:eastAsia="pt-BR"/>
        </w:rPr>
        <w:t xml:space="preserve">4. </w:t>
      </w:r>
      <w:r w:rsidRPr="004B7C01">
        <w:rPr>
          <w:rFonts w:ascii="Arial" w:hAnsi="Arial" w:cs="Arial"/>
          <w:b/>
          <w:sz w:val="20"/>
          <w:szCs w:val="20"/>
          <w:lang w:eastAsia="pt-BR"/>
        </w:rPr>
        <w:t xml:space="preserve">Seção </w:t>
      </w:r>
      <w:r w:rsidR="00EB4DDC">
        <w:rPr>
          <w:rFonts w:ascii="Arial" w:hAnsi="Arial" w:cs="Arial"/>
          <w:b/>
          <w:sz w:val="20"/>
          <w:szCs w:val="20"/>
          <w:lang w:eastAsia="pt-BR"/>
        </w:rPr>
        <w:t>7</w:t>
      </w:r>
      <w:r w:rsidRPr="004B7C01">
        <w:rPr>
          <w:rFonts w:ascii="Arial" w:hAnsi="Arial" w:cs="Arial"/>
          <w:sz w:val="20"/>
          <w:szCs w:val="20"/>
          <w:lang w:eastAsia="pt-BR"/>
        </w:rPr>
        <w:t xml:space="preserve"> – Referências: apresenta referências para outros documentos utilizados para a confecção deste documento.</w:t>
      </w:r>
    </w:p>
    <w:p w14:paraId="5ACA512D" w14:textId="77777777" w:rsidR="00F304EA" w:rsidRPr="004B7C01" w:rsidRDefault="00194687" w:rsidP="004B7C01">
      <w:pPr>
        <w:pStyle w:val="Ttulo3"/>
      </w:pPr>
      <w:bookmarkStart w:id="3" w:name="_Toc196244111"/>
      <w:r w:rsidRPr="004B7C01">
        <w:t>Convenções, termos e abreviações</w:t>
      </w:r>
      <w:bookmarkEnd w:id="3"/>
    </w:p>
    <w:p w14:paraId="1E990DE1" w14:textId="77777777" w:rsidR="00F304EA" w:rsidRPr="004B7C01" w:rsidRDefault="00194687">
      <w:pPr>
        <w:rPr>
          <w:rFonts w:ascii="Arial" w:hAnsi="Arial" w:cs="Arial"/>
          <w:sz w:val="20"/>
          <w:szCs w:val="20"/>
        </w:rPr>
      </w:pPr>
      <w:r w:rsidRPr="004B7C01">
        <w:rPr>
          <w:rFonts w:ascii="Arial" w:hAnsi="Arial" w:cs="Arial"/>
          <w:sz w:val="20"/>
          <w:szCs w:val="20"/>
        </w:rPr>
        <w:t>A correta interpretação deste documento exige o conhecimento de algumas convenções e termos específicos, que são descritos a seguir.</w:t>
      </w:r>
    </w:p>
    <w:p w14:paraId="70B6451B"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eastAsia="Arial" w:hAnsi="Arial" w:cs="Arial"/>
          <w:sz w:val="20"/>
          <w:szCs w:val="20"/>
        </w:rPr>
      </w:pPr>
      <w:r w:rsidRPr="004B7C01">
        <w:rPr>
          <w:rFonts w:ascii="Arial" w:eastAsia="Arial" w:hAnsi="Arial" w:cs="Arial"/>
          <w:sz w:val="20"/>
          <w:szCs w:val="20"/>
        </w:rPr>
        <w:t xml:space="preserve">“Console” - Funcionalidade exclusiva aos Administradores onde é feita a gestão das informações e do acesso às Instâncias </w:t>
      </w:r>
    </w:p>
    <w:p w14:paraId="1B860AE1"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“Administrador” - Provedores e mantenedores da solução;</w:t>
      </w:r>
    </w:p>
    <w:p w14:paraId="005C2D23"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Utilizador ou Empreendedor – Beneficiado da solução, que acessa somente os dados pertencentes à Instância adquirida;</w:t>
      </w:r>
    </w:p>
    <w:p w14:paraId="6B3C518F"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w:t>
      </w:r>
      <w:proofErr w:type="spellStart"/>
      <w:r w:rsidRPr="004B7C01">
        <w:rPr>
          <w:rFonts w:ascii="Arial" w:eastAsia="Arial" w:hAnsi="Arial" w:cs="Arial"/>
          <w:color w:val="000000"/>
          <w:sz w:val="20"/>
          <w:szCs w:val="20"/>
        </w:rPr>
        <w:t>PetAgenda</w:t>
      </w:r>
      <w:proofErr w:type="spellEnd"/>
      <w:r w:rsidRPr="004B7C01">
        <w:rPr>
          <w:rFonts w:ascii="Arial" w:eastAsia="Arial" w:hAnsi="Arial" w:cs="Arial"/>
          <w:color w:val="000000"/>
          <w:sz w:val="20"/>
          <w:szCs w:val="20"/>
        </w:rPr>
        <w:t>” – Nome da aplicação sendo executada;</w:t>
      </w:r>
    </w:p>
    <w:p w14:paraId="0411BD7C"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 xml:space="preserve">“Plataforma” - O sistema </w:t>
      </w:r>
      <w:proofErr w:type="spellStart"/>
      <w:r w:rsidRPr="004B7C01">
        <w:rPr>
          <w:rFonts w:ascii="Arial" w:eastAsia="Arial" w:hAnsi="Arial" w:cs="Arial"/>
          <w:color w:val="000000"/>
          <w:sz w:val="20"/>
          <w:szCs w:val="20"/>
        </w:rPr>
        <w:t>PetAgenda</w:t>
      </w:r>
      <w:proofErr w:type="spellEnd"/>
      <w:r w:rsidRPr="004B7C01">
        <w:rPr>
          <w:rFonts w:ascii="Arial" w:eastAsia="Arial" w:hAnsi="Arial" w:cs="Arial"/>
          <w:color w:val="000000"/>
          <w:sz w:val="20"/>
          <w:szCs w:val="20"/>
        </w:rPr>
        <w:t xml:space="preserve"> como um todo, contendo todas as Instâncias registradas, bem como o Console da Plataforma;</w:t>
      </w:r>
    </w:p>
    <w:p w14:paraId="379EFA84"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 xml:space="preserve">“Console” - Funcionalidade exclusiva aos Administradores onde é feita a gestão das informações e do acesso às Instâncias </w:t>
      </w:r>
    </w:p>
    <w:p w14:paraId="68FD63D5"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“Instância” - Acesso individual do Empreendedor à Plataforma, onde é somente acessível as informações de sua empresa;</w:t>
      </w:r>
    </w:p>
    <w:p w14:paraId="5BEBBFF7"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“Funcionário” – Prestador de serviços do Empreendedor;</w:t>
      </w:r>
    </w:p>
    <w:p w14:paraId="7E303B8C"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lastRenderedPageBreak/>
        <w:t>“Cliente” – Beneficiado pelos serviços do Empreendedor;</w:t>
      </w:r>
    </w:p>
    <w:p w14:paraId="1B695B61"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“Pets” – Animais Domésticos;</w:t>
      </w:r>
    </w:p>
    <w:p w14:paraId="33E352E8" w14:textId="77777777" w:rsidR="00F304EA" w:rsidRPr="004B7C01" w:rsidRDefault="00194687">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 xml:space="preserve"> “DW” – </w:t>
      </w:r>
      <w:proofErr w:type="spellStart"/>
      <w:r w:rsidRPr="004B7C01">
        <w:rPr>
          <w:rFonts w:ascii="Arial" w:eastAsia="Arial" w:hAnsi="Arial" w:cs="Arial"/>
          <w:color w:val="000000"/>
          <w:sz w:val="20"/>
          <w:szCs w:val="20"/>
        </w:rPr>
        <w:t>Dog</w:t>
      </w:r>
      <w:proofErr w:type="spellEnd"/>
      <w:r w:rsidRPr="004B7C01">
        <w:rPr>
          <w:rFonts w:ascii="Arial" w:eastAsia="Arial" w:hAnsi="Arial" w:cs="Arial"/>
          <w:color w:val="000000"/>
          <w:sz w:val="20"/>
          <w:szCs w:val="20"/>
        </w:rPr>
        <w:t xml:space="preserve"> </w:t>
      </w:r>
      <w:proofErr w:type="spellStart"/>
      <w:r w:rsidRPr="004B7C01">
        <w:rPr>
          <w:rFonts w:ascii="Arial" w:eastAsia="Arial" w:hAnsi="Arial" w:cs="Arial"/>
          <w:color w:val="000000"/>
          <w:sz w:val="20"/>
          <w:szCs w:val="20"/>
        </w:rPr>
        <w:t>Walkers</w:t>
      </w:r>
      <w:proofErr w:type="spellEnd"/>
      <w:r w:rsidRPr="004B7C01">
        <w:rPr>
          <w:rFonts w:ascii="Arial" w:eastAsia="Arial" w:hAnsi="Arial" w:cs="Arial"/>
          <w:color w:val="000000"/>
          <w:sz w:val="20"/>
          <w:szCs w:val="20"/>
        </w:rPr>
        <w:t xml:space="preserve"> (Passeadores de cães);</w:t>
      </w:r>
    </w:p>
    <w:p w14:paraId="2537C1A4" w14:textId="4364BB33" w:rsidR="00F304EA" w:rsidRPr="00EB4DDC" w:rsidRDefault="00194687" w:rsidP="00EB4DDC">
      <w:pPr>
        <w:pStyle w:val="PargrafodaLista"/>
        <w:numPr>
          <w:ilvl w:val="0"/>
          <w:numId w:val="14"/>
        </w:numPr>
        <w:pBdr>
          <w:top w:val="none" w:sz="4" w:space="0" w:color="000000"/>
          <w:left w:val="none" w:sz="4" w:space="0" w:color="000000"/>
          <w:bottom w:val="none" w:sz="4" w:space="0" w:color="000000"/>
          <w:right w:val="none" w:sz="4" w:space="0" w:color="000000"/>
        </w:pBdr>
        <w:spacing w:after="0" w:line="360" w:lineRule="auto"/>
        <w:rPr>
          <w:rFonts w:ascii="Arial" w:hAnsi="Arial" w:cs="Arial"/>
          <w:sz w:val="20"/>
          <w:szCs w:val="20"/>
        </w:rPr>
      </w:pPr>
      <w:r w:rsidRPr="004B7C01">
        <w:rPr>
          <w:rFonts w:ascii="Arial" w:eastAsia="Arial" w:hAnsi="Arial" w:cs="Arial"/>
          <w:color w:val="000000"/>
          <w:sz w:val="20"/>
          <w:szCs w:val="20"/>
        </w:rPr>
        <w:t xml:space="preserve">“PS” – Pet </w:t>
      </w:r>
      <w:proofErr w:type="spellStart"/>
      <w:r w:rsidRPr="004B7C01">
        <w:rPr>
          <w:rFonts w:ascii="Arial" w:eastAsia="Arial" w:hAnsi="Arial" w:cs="Arial"/>
          <w:color w:val="000000"/>
          <w:sz w:val="20"/>
          <w:szCs w:val="20"/>
        </w:rPr>
        <w:t>Sitters</w:t>
      </w:r>
      <w:proofErr w:type="spellEnd"/>
      <w:r w:rsidRPr="004B7C01">
        <w:rPr>
          <w:rFonts w:ascii="Arial" w:eastAsia="Arial" w:hAnsi="Arial" w:cs="Arial"/>
          <w:color w:val="000000"/>
          <w:sz w:val="20"/>
          <w:szCs w:val="20"/>
        </w:rPr>
        <w:t xml:space="preserve"> (Cuidadores de pets);</w:t>
      </w:r>
    </w:p>
    <w:p w14:paraId="0A6E5D2F" w14:textId="77777777" w:rsidR="00EB4DDC" w:rsidRPr="00EB4DDC" w:rsidRDefault="00EB4DDC" w:rsidP="00EB4DDC">
      <w:pPr>
        <w:pBdr>
          <w:top w:val="none" w:sz="4" w:space="0" w:color="000000"/>
          <w:left w:val="none" w:sz="4" w:space="0" w:color="000000"/>
          <w:bottom w:val="none" w:sz="4" w:space="0" w:color="000000"/>
          <w:right w:val="none" w:sz="4" w:space="0" w:color="000000"/>
        </w:pBdr>
        <w:spacing w:after="0" w:line="360" w:lineRule="auto"/>
        <w:ind w:left="360"/>
        <w:rPr>
          <w:rFonts w:ascii="Arial" w:hAnsi="Arial" w:cs="Arial"/>
          <w:sz w:val="20"/>
          <w:szCs w:val="20"/>
        </w:rPr>
      </w:pPr>
    </w:p>
    <w:p w14:paraId="670C8386" w14:textId="660FA1C6" w:rsidR="00F304EA" w:rsidRPr="004B7C01" w:rsidRDefault="00194687" w:rsidP="004B7C01">
      <w:pPr>
        <w:pStyle w:val="Ttulo3"/>
        <w:rPr>
          <w:szCs w:val="24"/>
        </w:rPr>
      </w:pPr>
      <w:bookmarkStart w:id="4" w:name="_Toc468086044"/>
      <w:bookmarkStart w:id="5" w:name="_Toc497727741"/>
      <w:bookmarkStart w:id="6" w:name="_Toc497728154"/>
      <w:bookmarkStart w:id="7" w:name="_Toc497896536"/>
      <w:bookmarkStart w:id="8" w:name="_Toc497896627"/>
      <w:bookmarkStart w:id="9" w:name="_Toc497896684"/>
      <w:bookmarkStart w:id="10" w:name="_Toc35261017"/>
      <w:bookmarkStart w:id="11" w:name="_Toc196244112"/>
      <w:r w:rsidRPr="004B7C01">
        <w:rPr>
          <w:szCs w:val="24"/>
        </w:rPr>
        <w:t xml:space="preserve">Prioridades dos </w:t>
      </w:r>
      <w:r w:rsidR="004B7C01" w:rsidRPr="004B7C01">
        <w:rPr>
          <w:szCs w:val="24"/>
        </w:rPr>
        <w:t>R</w:t>
      </w:r>
      <w:r w:rsidRPr="004B7C01">
        <w:rPr>
          <w:szCs w:val="24"/>
        </w:rPr>
        <w:t>equisitos</w:t>
      </w:r>
      <w:bookmarkEnd w:id="4"/>
      <w:bookmarkEnd w:id="5"/>
      <w:bookmarkEnd w:id="6"/>
      <w:bookmarkEnd w:id="7"/>
      <w:bookmarkEnd w:id="8"/>
      <w:bookmarkEnd w:id="9"/>
      <w:bookmarkEnd w:id="10"/>
      <w:bookmarkEnd w:id="11"/>
    </w:p>
    <w:p w14:paraId="661E8870" w14:textId="77777777" w:rsidR="00F304EA" w:rsidRPr="004B7C01" w:rsidRDefault="00194687">
      <w:pPr>
        <w:jc w:val="both"/>
        <w:rPr>
          <w:rFonts w:ascii="Arial" w:hAnsi="Arial" w:cs="Arial"/>
          <w:sz w:val="20"/>
          <w:szCs w:val="20"/>
        </w:rPr>
      </w:pPr>
      <w:r w:rsidRPr="004B7C01">
        <w:rPr>
          <w:rFonts w:ascii="Arial" w:hAnsi="Arial" w:cs="Arial"/>
          <w:sz w:val="20"/>
          <w:szCs w:val="20"/>
        </w:rPr>
        <w:t xml:space="preserve">Para estabelecer a prioridade dos requisitos, nas seções 4 e 5, foram adotadas as denominações “essencial”, “importante” e “desejável”. </w:t>
      </w:r>
    </w:p>
    <w:p w14:paraId="3C652BF2" w14:textId="77777777" w:rsidR="00F304EA" w:rsidRPr="004B7C01" w:rsidRDefault="00194687">
      <w:pPr>
        <w:jc w:val="both"/>
        <w:rPr>
          <w:rFonts w:ascii="Arial" w:hAnsi="Arial" w:cs="Arial"/>
          <w:sz w:val="20"/>
          <w:szCs w:val="20"/>
        </w:rPr>
      </w:pPr>
      <w:r w:rsidRPr="004B7C01">
        <w:rPr>
          <w:rFonts w:ascii="Arial" w:hAnsi="Arial" w:cs="Arial"/>
          <w:b/>
          <w:sz w:val="20"/>
          <w:szCs w:val="20"/>
        </w:rPr>
        <w:t xml:space="preserve">Essencial </w:t>
      </w:r>
      <w:r w:rsidRPr="004B7C01">
        <w:rPr>
          <w:rFonts w:ascii="Arial" w:hAnsi="Arial" w:cs="Arial"/>
          <w:sz w:val="20"/>
          <w:szCs w:val="20"/>
        </w:rPr>
        <w:t>é o requisito sem o qual o sistema não entra em funcionamento. Requisitos essenciais são requisitos imprescindíveis, que têm que ser implementados impreterivelmente.</w:t>
      </w:r>
    </w:p>
    <w:p w14:paraId="1053B50A" w14:textId="77777777" w:rsidR="00F304EA" w:rsidRPr="004B7C01" w:rsidRDefault="00194687">
      <w:pPr>
        <w:jc w:val="both"/>
        <w:rPr>
          <w:rFonts w:ascii="Arial" w:hAnsi="Arial" w:cs="Arial"/>
          <w:sz w:val="20"/>
          <w:szCs w:val="20"/>
        </w:rPr>
      </w:pPr>
      <w:r w:rsidRPr="004B7C01">
        <w:rPr>
          <w:rFonts w:ascii="Arial" w:hAnsi="Arial" w:cs="Arial"/>
          <w:b/>
          <w:sz w:val="20"/>
          <w:szCs w:val="20"/>
        </w:rPr>
        <w:t>Importante</w:t>
      </w:r>
      <w:r w:rsidRPr="004B7C01">
        <w:rPr>
          <w:rFonts w:ascii="Arial" w:hAnsi="Arial" w:cs="Arial"/>
          <w:sz w:val="20"/>
          <w:szCs w:val="20"/>
        </w:rPr>
        <w:t xml:space="preserve"> é o requisito sem o qual o sistema entra em funcionamento, mas de forma não satisfatória. Requisitos importantes devem ser implementados, mas, se não forem, o sistema poderá ser implantado e usado mesmo assim.</w:t>
      </w:r>
    </w:p>
    <w:p w14:paraId="3D0F04E3" w14:textId="11A6C54C" w:rsidR="00EB4DDC" w:rsidRDefault="00194687">
      <w:pPr>
        <w:jc w:val="both"/>
        <w:rPr>
          <w:rFonts w:ascii="Arial" w:hAnsi="Arial" w:cs="Arial"/>
          <w:sz w:val="20"/>
          <w:szCs w:val="20"/>
        </w:rPr>
      </w:pPr>
      <w:r w:rsidRPr="004B7C01">
        <w:rPr>
          <w:rFonts w:ascii="Arial" w:hAnsi="Arial" w:cs="Arial"/>
          <w:b/>
          <w:sz w:val="20"/>
          <w:szCs w:val="20"/>
        </w:rPr>
        <w:t>Desejável</w:t>
      </w:r>
      <w:r w:rsidRPr="004B7C01">
        <w:rPr>
          <w:rFonts w:ascii="Arial" w:hAnsi="Arial" w:cs="Arial"/>
          <w:sz w:val="20"/>
          <w:szCs w:val="20"/>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14:paraId="45EB9F05" w14:textId="77777777" w:rsidR="00EB4DDC" w:rsidRPr="004B7C01" w:rsidRDefault="00EB4DDC">
      <w:pPr>
        <w:jc w:val="both"/>
        <w:rPr>
          <w:rFonts w:ascii="Arial" w:hAnsi="Arial" w:cs="Arial"/>
          <w:sz w:val="20"/>
          <w:szCs w:val="20"/>
        </w:rPr>
      </w:pPr>
    </w:p>
    <w:p w14:paraId="3498A2AC" w14:textId="77777777" w:rsidR="00F304EA" w:rsidRPr="004B7C01" w:rsidRDefault="00194687" w:rsidP="00672218">
      <w:pPr>
        <w:pStyle w:val="Ttulo1"/>
      </w:pPr>
      <w:bookmarkStart w:id="12" w:name="_Toc196244113"/>
      <w:r w:rsidRPr="004B7C01">
        <w:t>Descrição geral do problema</w:t>
      </w:r>
      <w:bookmarkEnd w:id="12"/>
    </w:p>
    <w:p w14:paraId="5EA56EA2" w14:textId="77777777" w:rsidR="00F304EA" w:rsidRPr="004B7C01" w:rsidRDefault="00194687" w:rsidP="00672218">
      <w:pPr>
        <w:pStyle w:val="Ttulo3"/>
      </w:pPr>
      <w:bookmarkStart w:id="13" w:name="_Toc196244114"/>
      <w:r w:rsidRPr="004B7C01">
        <w:t>Abrangência e sistemas relacionados</w:t>
      </w:r>
      <w:bookmarkEnd w:id="13"/>
    </w:p>
    <w:p w14:paraId="2A7EB1DD" w14:textId="1CD870EC" w:rsidR="00677F62" w:rsidRPr="006F5B7A" w:rsidRDefault="006F5B7A">
      <w:pPr>
        <w:rPr>
          <w:rFonts w:ascii="Arial" w:hAnsi="Arial" w:cs="Arial"/>
          <w:b/>
          <w:sz w:val="24"/>
          <w:szCs w:val="24"/>
        </w:rPr>
      </w:pPr>
      <w:r w:rsidRPr="006F5B7A">
        <w:rPr>
          <w:rFonts w:ascii="Arial" w:hAnsi="Arial" w:cs="Arial"/>
          <w:sz w:val="20"/>
          <w:szCs w:val="20"/>
        </w:rPr>
        <w:t xml:space="preserve">A solução “Solução Pet” tem como objetivo gerenciar empresas especializadas em </w:t>
      </w:r>
      <w:proofErr w:type="spellStart"/>
      <w:r w:rsidRPr="006F5B7A">
        <w:rPr>
          <w:rFonts w:ascii="Arial" w:hAnsi="Arial" w:cs="Arial"/>
          <w:sz w:val="20"/>
          <w:szCs w:val="20"/>
        </w:rPr>
        <w:t>Dog</w:t>
      </w:r>
      <w:proofErr w:type="spellEnd"/>
      <w:r w:rsidRPr="006F5B7A">
        <w:rPr>
          <w:rFonts w:ascii="Arial" w:hAnsi="Arial" w:cs="Arial"/>
          <w:sz w:val="20"/>
          <w:szCs w:val="20"/>
        </w:rPr>
        <w:t xml:space="preserve"> </w:t>
      </w:r>
      <w:proofErr w:type="spellStart"/>
      <w:r w:rsidRPr="006F5B7A">
        <w:rPr>
          <w:rFonts w:ascii="Arial" w:hAnsi="Arial" w:cs="Arial"/>
          <w:sz w:val="20"/>
          <w:szCs w:val="20"/>
        </w:rPr>
        <w:t>Walking</w:t>
      </w:r>
      <w:proofErr w:type="spellEnd"/>
      <w:r w:rsidRPr="006F5B7A">
        <w:rPr>
          <w:rFonts w:ascii="Arial" w:hAnsi="Arial" w:cs="Arial"/>
          <w:sz w:val="20"/>
          <w:szCs w:val="20"/>
        </w:rPr>
        <w:t xml:space="preserve"> (DW) e Pet </w:t>
      </w:r>
      <w:proofErr w:type="spellStart"/>
      <w:r w:rsidRPr="006F5B7A">
        <w:rPr>
          <w:rFonts w:ascii="Arial" w:hAnsi="Arial" w:cs="Arial"/>
          <w:sz w:val="20"/>
          <w:szCs w:val="20"/>
        </w:rPr>
        <w:t>sitting</w:t>
      </w:r>
      <w:proofErr w:type="spellEnd"/>
      <w:r w:rsidRPr="006F5B7A">
        <w:rPr>
          <w:rFonts w:ascii="Arial" w:hAnsi="Arial" w:cs="Arial"/>
          <w:sz w:val="20"/>
          <w:szCs w:val="20"/>
        </w:rPr>
        <w:t xml:space="preserve"> (PS) com problemas de planejamentos das rotinas, cadastro dos funcionários e clientes, controle dos grupos de pets à passeio, gerenciamento dos pets domésticos que necessitam de supervisão quando o dono não está, gerar um controle de fluxo de caixa e especificar vacinas e vermífugos dos pets.</w:t>
      </w:r>
      <w:r w:rsidR="00677F62" w:rsidRPr="006F5B7A">
        <w:rPr>
          <w:rFonts w:ascii="Arial" w:hAnsi="Arial" w:cs="Arial"/>
          <w:b/>
          <w:sz w:val="24"/>
          <w:szCs w:val="24"/>
        </w:rPr>
        <w:br w:type="page"/>
      </w:r>
    </w:p>
    <w:p w14:paraId="1B7C6DF2" w14:textId="541532FE" w:rsidR="00F304EA" w:rsidRPr="004B7C01" w:rsidRDefault="00672218" w:rsidP="00672218">
      <w:pPr>
        <w:pStyle w:val="Ttulo1"/>
      </w:pPr>
      <w:bookmarkStart w:id="14" w:name="_Toc196244115"/>
      <w:r>
        <w:lastRenderedPageBreak/>
        <w:t>REQUISITOS FUNCIONAIS</w:t>
      </w:r>
      <w:r w:rsidRPr="004B7C01">
        <w:t xml:space="preserve"> (casos de uso)</w:t>
      </w:r>
      <w:bookmarkEnd w:id="14"/>
    </w:p>
    <w:p w14:paraId="0F928E68" w14:textId="5005724B" w:rsidR="00F304EA" w:rsidRPr="00672218" w:rsidRDefault="00194687" w:rsidP="00672218">
      <w:pPr>
        <w:pStyle w:val="Ttulo2"/>
      </w:pPr>
      <w:bookmarkStart w:id="15" w:name="_Toc196244116"/>
      <w:r w:rsidRPr="00672218">
        <w:t>[RF 0</w:t>
      </w:r>
      <w:r w:rsidR="00677F62" w:rsidRPr="00672218">
        <w:t>1</w:t>
      </w:r>
      <w:r w:rsidRPr="00672218">
        <w:t>] Cadastro de login</w:t>
      </w:r>
      <w:bookmarkEnd w:id="15"/>
    </w:p>
    <w:p w14:paraId="046DF16E" w14:textId="4E2B0376"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A solução permitirá o cadastro de login, no qual o Empreendedor ou Administrador criará uma conta informando </w:t>
      </w:r>
      <w:r w:rsidR="00672218" w:rsidRPr="004B7C01">
        <w:rPr>
          <w:rFonts w:ascii="Arial" w:eastAsia="Arial" w:hAnsi="Arial" w:cs="Arial"/>
          <w:color w:val="000000"/>
          <w:sz w:val="24"/>
        </w:rPr>
        <w:t>e-mail</w:t>
      </w:r>
      <w:r w:rsidRPr="004B7C01">
        <w:rPr>
          <w:rFonts w:ascii="Arial" w:eastAsia="Arial" w:hAnsi="Arial" w:cs="Arial"/>
          <w:color w:val="000000"/>
          <w:sz w:val="24"/>
        </w:rPr>
        <w:t xml:space="preserve"> e senha. A senha deverá possuir entre 6 a 32 caracteres alfanuméricos. Esta nova conta terá as permissões comuns, disponíveis aos Utilizadores.</w:t>
      </w:r>
    </w:p>
    <w:p w14:paraId="08D3C94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05C565E" w14:textId="34D06E2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3DEE210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3772499" w14:textId="6EB08EE5" w:rsidR="00F304EA" w:rsidRPr="004B7C01" w:rsidRDefault="00194687" w:rsidP="00672218">
      <w:pPr>
        <w:pStyle w:val="Ttulo2"/>
      </w:pPr>
      <w:bookmarkStart w:id="16" w:name="_Toc196244117"/>
      <w:r w:rsidRPr="004B7C01">
        <w:t>[RF 0</w:t>
      </w:r>
      <w:r w:rsidR="00677F62" w:rsidRPr="004B7C01">
        <w:t>2</w:t>
      </w:r>
      <w:r w:rsidRPr="004B7C01">
        <w:t>] Funcionalidade de login</w:t>
      </w:r>
      <w:bookmarkEnd w:id="16"/>
    </w:p>
    <w:p w14:paraId="3CC3EDDB" w14:textId="49CF6696"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A solução permitirá que o Empreendedor ou Administrador realize login utilizando </w:t>
      </w:r>
      <w:r w:rsidR="00677F62" w:rsidRPr="004B7C01">
        <w:rPr>
          <w:rFonts w:ascii="Arial" w:eastAsia="Arial" w:hAnsi="Arial" w:cs="Arial"/>
          <w:color w:val="000000"/>
          <w:sz w:val="24"/>
        </w:rPr>
        <w:t>e-mail</w:t>
      </w:r>
      <w:r w:rsidRPr="004B7C01">
        <w:rPr>
          <w:rFonts w:ascii="Arial" w:eastAsia="Arial" w:hAnsi="Arial" w:cs="Arial"/>
          <w:color w:val="000000"/>
          <w:sz w:val="24"/>
        </w:rPr>
        <w:t xml:space="preserve"> e senha cadastrados.</w:t>
      </w:r>
    </w:p>
    <w:p w14:paraId="4388B02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E1BD6D8" w14:textId="3B1EBE7C"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0D0C607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EDE2AEC" w14:textId="3044536E" w:rsidR="00F304EA" w:rsidRPr="004B7C01" w:rsidRDefault="00194687" w:rsidP="00672218">
      <w:pPr>
        <w:pStyle w:val="Ttulo2"/>
      </w:pPr>
      <w:bookmarkStart w:id="17" w:name="_Toc196244118"/>
      <w:r w:rsidRPr="004B7C01">
        <w:t>[RF 0</w:t>
      </w:r>
      <w:r w:rsidR="00677F62" w:rsidRPr="004B7C01">
        <w:t>3</w:t>
      </w:r>
      <w:r w:rsidRPr="004B7C01">
        <w:t>] Recuperação de Senha</w:t>
      </w:r>
      <w:bookmarkEnd w:id="17"/>
    </w:p>
    <w:p w14:paraId="1C216A37"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que o Administrador recupere a senha por meio da resposta da pergunta de segurança previamente cadastrada.</w:t>
      </w:r>
    </w:p>
    <w:p w14:paraId="48F4889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49F68C7" w14:textId="257E7F9A"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7DDC39E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4A63E12" w14:textId="0FA620F4" w:rsidR="00F304EA" w:rsidRPr="00672218" w:rsidRDefault="00194687" w:rsidP="00672218">
      <w:pPr>
        <w:pStyle w:val="Ttulo2"/>
      </w:pPr>
      <w:bookmarkStart w:id="18" w:name="_Toc196244119"/>
      <w:r w:rsidRPr="00672218">
        <w:t>[RF 0</w:t>
      </w:r>
      <w:r w:rsidR="00677F62" w:rsidRPr="00672218">
        <w:t>4</w:t>
      </w:r>
      <w:r w:rsidRPr="00672218">
        <w:t>] Redefinição de Senha</w:t>
      </w:r>
      <w:bookmarkEnd w:id="18"/>
    </w:p>
    <w:p w14:paraId="78A7E26C"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a redefinição de senha apenas após o login: o Administrador ou Utilizador informará a senha atual e a nova senha. A senha será redefinida somente se a senha atual for correta e a nova senha possuir os critérios necessários.</w:t>
      </w:r>
    </w:p>
    <w:p w14:paraId="5BA637A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5C54902" w14:textId="00F207A6"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73019D7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002BE84" w14:textId="5EFB9E0F" w:rsidR="00F304EA" w:rsidRPr="004B7C01" w:rsidRDefault="00194687" w:rsidP="00672218">
      <w:pPr>
        <w:pStyle w:val="Ttulo2"/>
      </w:pPr>
      <w:bookmarkStart w:id="19" w:name="_Toc196244120"/>
      <w:r w:rsidRPr="004B7C01">
        <w:t xml:space="preserve">[RF </w:t>
      </w:r>
      <w:r w:rsidR="00677F62" w:rsidRPr="004B7C01">
        <w:t>05</w:t>
      </w:r>
      <w:r w:rsidRPr="004B7C01">
        <w:t>] Console de gestão do sistema</w:t>
      </w:r>
      <w:bookmarkEnd w:id="19"/>
    </w:p>
    <w:p w14:paraId="2453912A"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sistema deverá permitir que contas de Administrador acessem o console de gestão do sistema, onde Administradores poderão gerenciar contas cadastradas, gerenciar as licenças de acesso às instâncias, gerenciar cotas de utilização e gerenciar o perfil da conta do Administrador em questão.</w:t>
      </w:r>
    </w:p>
    <w:p w14:paraId="34F4CF7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42B0F10" w14:textId="601C107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53307D54" w14:textId="5374DD57" w:rsidR="00677F62" w:rsidRPr="004B7C01" w:rsidRDefault="00677F62">
      <w:pPr>
        <w:rPr>
          <w:rFonts w:ascii="Arial" w:hAnsi="Arial" w:cs="Arial"/>
        </w:rPr>
      </w:pPr>
      <w:r w:rsidRPr="004B7C01">
        <w:rPr>
          <w:rFonts w:ascii="Arial" w:hAnsi="Arial" w:cs="Arial"/>
        </w:rPr>
        <w:br w:type="page"/>
      </w:r>
    </w:p>
    <w:p w14:paraId="0644E6FF" w14:textId="04F7D77F" w:rsidR="00F304EA" w:rsidRPr="004B7C01" w:rsidRDefault="00194687" w:rsidP="00672218">
      <w:pPr>
        <w:pStyle w:val="Ttulo2"/>
      </w:pPr>
      <w:bookmarkStart w:id="20" w:name="_Toc196244121"/>
      <w:r w:rsidRPr="004B7C01">
        <w:lastRenderedPageBreak/>
        <w:t xml:space="preserve">[RF </w:t>
      </w:r>
      <w:r w:rsidR="00677F62" w:rsidRPr="004B7C01">
        <w:t>06</w:t>
      </w:r>
      <w:r w:rsidRPr="004B7C01">
        <w:t>] Gestão de contas cadastradas</w:t>
      </w:r>
      <w:bookmarkEnd w:id="20"/>
    </w:p>
    <w:p w14:paraId="1C5E7232"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sistema deverá permitir aos Administradores, através do console de gestão do sistema, gerenciar as contas cadastradas no sistema, permitindo:</w:t>
      </w:r>
    </w:p>
    <w:p w14:paraId="6E4FAC6C" w14:textId="09AD3944"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A</w:t>
      </w:r>
      <w:r w:rsidRPr="004B7C01">
        <w:rPr>
          <w:rFonts w:ascii="Arial" w:eastAsia="Arial" w:hAnsi="Arial" w:cs="Arial"/>
          <w:color w:val="000000"/>
          <w:sz w:val="24"/>
        </w:rPr>
        <w:t xml:space="preserve"> listagem das contas cadastradas;</w:t>
      </w:r>
    </w:p>
    <w:p w14:paraId="01969749" w14:textId="5B112E5B"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A</w:t>
      </w:r>
      <w:r w:rsidRPr="004B7C01">
        <w:rPr>
          <w:rFonts w:ascii="Arial" w:eastAsia="Arial" w:hAnsi="Arial" w:cs="Arial"/>
          <w:color w:val="000000"/>
          <w:sz w:val="24"/>
        </w:rPr>
        <w:t xml:space="preserve"> redefinição de senha de contas cadastradas;</w:t>
      </w:r>
    </w:p>
    <w:p w14:paraId="09367C4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A4B52F8" w14:textId="2FB0A908"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w:t>
      </w:r>
      <w:r w:rsidR="00677F62" w:rsidRPr="004B7C01">
        <w:rPr>
          <w:rFonts w:ascii="Arial" w:eastAsia="Arial" w:hAnsi="Arial" w:cs="Arial"/>
          <w:color w:val="000000"/>
          <w:sz w:val="24"/>
        </w:rPr>
        <w:t>: () Essencial (</w:t>
      </w:r>
      <w:r w:rsidR="00E17786">
        <w:rPr>
          <w:rFonts w:ascii="Arial" w:eastAsia="Arial" w:hAnsi="Arial" w:cs="Arial"/>
          <w:color w:val="000000"/>
          <w:sz w:val="24"/>
        </w:rPr>
        <w:t>x</w:t>
      </w:r>
      <w:r w:rsidR="00677F62" w:rsidRPr="004B7C01">
        <w:rPr>
          <w:rFonts w:ascii="Arial" w:eastAsia="Arial" w:hAnsi="Arial" w:cs="Arial"/>
          <w:color w:val="000000"/>
          <w:sz w:val="24"/>
        </w:rPr>
        <w:t>) Importante () Desejável</w:t>
      </w:r>
    </w:p>
    <w:p w14:paraId="06BAAD8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29FE36E" w14:textId="547624F6" w:rsidR="00F304EA" w:rsidRPr="004B7C01" w:rsidRDefault="00194687" w:rsidP="00672218">
      <w:pPr>
        <w:pStyle w:val="Ttulo2"/>
      </w:pPr>
      <w:bookmarkStart w:id="21" w:name="_Toc196244122"/>
      <w:r w:rsidRPr="004B7C01">
        <w:t xml:space="preserve">[RF </w:t>
      </w:r>
      <w:r w:rsidR="00677F62" w:rsidRPr="004B7C01">
        <w:t>07</w:t>
      </w:r>
      <w:r w:rsidRPr="004B7C01">
        <w:t>] Gestão de licenças de acesso</w:t>
      </w:r>
      <w:bookmarkEnd w:id="21"/>
    </w:p>
    <w:p w14:paraId="0AE4CAD1"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sistema deverá permitir aos Administradores, através do console de gestão do sistema, gerenciar as licenças de acesso às Instâncias do sistema, permitindo:</w:t>
      </w:r>
    </w:p>
    <w:p w14:paraId="0645799D" w14:textId="664CF4D5"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Conceder</w:t>
      </w:r>
      <w:r w:rsidRPr="004B7C01">
        <w:rPr>
          <w:rFonts w:ascii="Arial" w:eastAsia="Arial" w:hAnsi="Arial" w:cs="Arial"/>
          <w:color w:val="000000"/>
          <w:sz w:val="24"/>
        </w:rPr>
        <w:t xml:space="preserve"> licenças de acesso;</w:t>
      </w:r>
    </w:p>
    <w:p w14:paraId="32572CAA" w14:textId="526D89BE"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Revogar</w:t>
      </w:r>
      <w:r w:rsidRPr="004B7C01">
        <w:rPr>
          <w:rFonts w:ascii="Arial" w:eastAsia="Arial" w:hAnsi="Arial" w:cs="Arial"/>
          <w:color w:val="000000"/>
          <w:sz w:val="24"/>
        </w:rPr>
        <w:t xml:space="preserve"> licenças de acesso;</w:t>
      </w:r>
    </w:p>
    <w:p w14:paraId="55594B2D" w14:textId="68DB66F2"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Prolongar</w:t>
      </w:r>
      <w:r w:rsidRPr="004B7C01">
        <w:rPr>
          <w:rFonts w:ascii="Arial" w:eastAsia="Arial" w:hAnsi="Arial" w:cs="Arial"/>
          <w:color w:val="000000"/>
          <w:sz w:val="24"/>
        </w:rPr>
        <w:t xml:space="preserve"> licenças de acesso;</w:t>
      </w:r>
    </w:p>
    <w:p w14:paraId="5DA5D9E2"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4094501" w14:textId="5AC081C5"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4B9FD5A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DD336D6" w14:textId="33EA6932" w:rsidR="00F304EA" w:rsidRPr="004B7C01" w:rsidRDefault="00194687" w:rsidP="00672218">
      <w:pPr>
        <w:pStyle w:val="Ttulo2"/>
      </w:pPr>
      <w:bookmarkStart w:id="22" w:name="_Toc196244123"/>
      <w:r w:rsidRPr="004B7C01">
        <w:t xml:space="preserve">[RF </w:t>
      </w:r>
      <w:r w:rsidR="00677F62" w:rsidRPr="004B7C01">
        <w:t>08</w:t>
      </w:r>
      <w:r w:rsidRPr="004B7C01">
        <w:t>] Gestão do perfil do Administrador</w:t>
      </w:r>
      <w:bookmarkEnd w:id="22"/>
    </w:p>
    <w:p w14:paraId="3AEB962B"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sistema deverá permitir aos Administradores, através do console de gestão do sistema, gerenciar o perfil do Administrador em questão, permitindo:</w:t>
      </w:r>
    </w:p>
    <w:p w14:paraId="7AECD512" w14:textId="07554564"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Alterar</w:t>
      </w:r>
      <w:r w:rsidRPr="004B7C01">
        <w:rPr>
          <w:rFonts w:ascii="Arial" w:eastAsia="Arial" w:hAnsi="Arial" w:cs="Arial"/>
          <w:color w:val="000000"/>
          <w:sz w:val="24"/>
        </w:rPr>
        <w:t xml:space="preserve"> o </w:t>
      </w:r>
      <w:r w:rsidR="00677F62" w:rsidRPr="004B7C01">
        <w:rPr>
          <w:rFonts w:ascii="Arial" w:eastAsia="Arial" w:hAnsi="Arial" w:cs="Arial"/>
          <w:color w:val="000000"/>
          <w:sz w:val="24"/>
        </w:rPr>
        <w:t>e-mail</w:t>
      </w:r>
      <w:r w:rsidRPr="004B7C01">
        <w:rPr>
          <w:rFonts w:ascii="Arial" w:eastAsia="Arial" w:hAnsi="Arial" w:cs="Arial"/>
          <w:color w:val="000000"/>
          <w:sz w:val="24"/>
        </w:rPr>
        <w:t xml:space="preserve"> utilizado;</w:t>
      </w:r>
    </w:p>
    <w:p w14:paraId="6AB7117E" w14:textId="3F244703"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 </w:t>
      </w:r>
      <w:r w:rsidR="00677F62" w:rsidRPr="004B7C01">
        <w:rPr>
          <w:rFonts w:ascii="Arial" w:eastAsia="Arial" w:hAnsi="Arial" w:cs="Arial"/>
          <w:color w:val="000000"/>
          <w:sz w:val="24"/>
        </w:rPr>
        <w:t>Alterar</w:t>
      </w:r>
      <w:r w:rsidRPr="004B7C01">
        <w:rPr>
          <w:rFonts w:ascii="Arial" w:eastAsia="Arial" w:hAnsi="Arial" w:cs="Arial"/>
          <w:color w:val="000000"/>
          <w:sz w:val="24"/>
        </w:rPr>
        <w:t xml:space="preserve"> a senha utilizada;</w:t>
      </w:r>
    </w:p>
    <w:p w14:paraId="0C26F5A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DC50BA3" w14:textId="263F5821"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2C1C121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BEFF1F3" w14:textId="324BB411" w:rsidR="00F304EA" w:rsidRPr="004B7C01" w:rsidRDefault="00194687" w:rsidP="00672218">
      <w:pPr>
        <w:pStyle w:val="Ttulo2"/>
      </w:pPr>
      <w:bookmarkStart w:id="23" w:name="_Toc196244124"/>
      <w:r w:rsidRPr="004B7C01">
        <w:t xml:space="preserve">[RF </w:t>
      </w:r>
      <w:r w:rsidR="00677F62" w:rsidRPr="004B7C01">
        <w:t>09</w:t>
      </w:r>
      <w:r w:rsidRPr="004B7C01">
        <w:t>] Licenças de acesso</w:t>
      </w:r>
      <w:bookmarkEnd w:id="23"/>
    </w:p>
    <w:p w14:paraId="4F21C414" w14:textId="7E704665"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sistema deverá possuir dois tipos de licenças para acesso à Solução: "básica", "profissional" e “corporativa”. Somente os Utilizadores que </w:t>
      </w:r>
      <w:r w:rsidR="00677F62" w:rsidRPr="004B7C01">
        <w:rPr>
          <w:rFonts w:ascii="Arial" w:eastAsia="Arial" w:hAnsi="Arial" w:cs="Arial"/>
          <w:color w:val="000000"/>
          <w:sz w:val="24"/>
        </w:rPr>
        <w:t>adquirem</w:t>
      </w:r>
      <w:r w:rsidRPr="004B7C01">
        <w:rPr>
          <w:rFonts w:ascii="Arial" w:eastAsia="Arial" w:hAnsi="Arial" w:cs="Arial"/>
          <w:color w:val="000000"/>
          <w:sz w:val="24"/>
        </w:rPr>
        <w:t xml:space="preserve"> </w:t>
      </w:r>
      <w:r w:rsidR="00677F62" w:rsidRPr="004B7C01">
        <w:rPr>
          <w:rFonts w:ascii="Arial" w:eastAsia="Arial" w:hAnsi="Arial" w:cs="Arial"/>
          <w:color w:val="000000"/>
          <w:sz w:val="24"/>
        </w:rPr>
        <w:t>uma licença possuirão</w:t>
      </w:r>
      <w:r w:rsidRPr="004B7C01">
        <w:rPr>
          <w:rFonts w:ascii="Arial" w:eastAsia="Arial" w:hAnsi="Arial" w:cs="Arial"/>
          <w:color w:val="000000"/>
          <w:sz w:val="24"/>
        </w:rPr>
        <w:t xml:space="preserve"> acesso à Instância da Solução. Cada licença possuirá benefícios específicos, com relação às cotas de utilização.</w:t>
      </w:r>
    </w:p>
    <w:p w14:paraId="6A9E94A7" w14:textId="77777777" w:rsidR="00E17786" w:rsidRPr="004B7C01" w:rsidRDefault="00E17786" w:rsidP="00E17786">
      <w:pPr>
        <w:pBdr>
          <w:top w:val="none" w:sz="4" w:space="0" w:color="000000"/>
          <w:left w:val="none" w:sz="4" w:space="0" w:color="000000"/>
          <w:bottom w:val="none" w:sz="4" w:space="0" w:color="000000"/>
          <w:right w:val="none" w:sz="4" w:space="0" w:color="000000"/>
        </w:pBdr>
        <w:spacing w:after="0"/>
        <w:rPr>
          <w:rFonts w:ascii="Arial" w:hAnsi="Arial" w:cs="Arial"/>
        </w:rPr>
      </w:pPr>
    </w:p>
    <w:p w14:paraId="60B9BE21" w14:textId="50BFF4AB" w:rsidR="00E17786" w:rsidRPr="004B7C01" w:rsidRDefault="00E17786" w:rsidP="00E17786">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Pr>
          <w:rFonts w:ascii="Arial" w:eastAsia="Arial" w:hAnsi="Arial" w:cs="Arial"/>
          <w:color w:val="000000"/>
          <w:sz w:val="24"/>
        </w:rPr>
        <w:t>x</w:t>
      </w:r>
      <w:r w:rsidRPr="004B7C01">
        <w:rPr>
          <w:rFonts w:ascii="Arial" w:eastAsia="Arial" w:hAnsi="Arial" w:cs="Arial"/>
          <w:color w:val="000000"/>
          <w:sz w:val="24"/>
        </w:rPr>
        <w:t>) Essencial () Importante (</w:t>
      </w:r>
      <w:r>
        <w:rPr>
          <w:rFonts w:ascii="Arial" w:eastAsia="Arial" w:hAnsi="Arial" w:cs="Arial"/>
          <w:color w:val="000000"/>
          <w:sz w:val="24"/>
        </w:rPr>
        <w:t>x</w:t>
      </w:r>
      <w:r w:rsidRPr="004B7C01">
        <w:rPr>
          <w:rFonts w:ascii="Arial" w:eastAsia="Arial" w:hAnsi="Arial" w:cs="Arial"/>
          <w:color w:val="000000"/>
          <w:sz w:val="24"/>
        </w:rPr>
        <w:t>) Desejável</w:t>
      </w:r>
    </w:p>
    <w:p w14:paraId="5D6C1412"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64AEA75" w14:textId="7636EB33" w:rsidR="00F304EA" w:rsidRPr="004B7C01" w:rsidRDefault="00194687" w:rsidP="00672218">
      <w:pPr>
        <w:pStyle w:val="Ttulo2"/>
      </w:pPr>
      <w:bookmarkStart w:id="24" w:name="_Toc196244125"/>
      <w:r w:rsidRPr="004B7C01">
        <w:t xml:space="preserve">[RF </w:t>
      </w:r>
      <w:r w:rsidR="00677F62" w:rsidRPr="004B7C01">
        <w:t>10</w:t>
      </w:r>
      <w:r w:rsidRPr="004B7C01">
        <w:t>] Cotas de utilização</w:t>
      </w:r>
      <w:bookmarkEnd w:id="24"/>
    </w:p>
    <w:p w14:paraId="53113DE7" w14:textId="04821BF1"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sistema irá registrar a quantidade de serviços executados e </w:t>
      </w:r>
      <w:r w:rsidR="00677F62" w:rsidRPr="004B7C01">
        <w:rPr>
          <w:rFonts w:ascii="Arial" w:eastAsia="Arial" w:hAnsi="Arial" w:cs="Arial"/>
          <w:color w:val="000000"/>
          <w:sz w:val="24"/>
        </w:rPr>
        <w:t>relatórios que</w:t>
      </w:r>
      <w:r w:rsidRPr="004B7C01">
        <w:rPr>
          <w:rFonts w:ascii="Arial" w:eastAsia="Arial" w:hAnsi="Arial" w:cs="Arial"/>
          <w:color w:val="000000"/>
          <w:sz w:val="24"/>
        </w:rPr>
        <w:t xml:space="preserve"> poderão ser gerados. Essa quantia será denominada "cota de utilização". As cotas de utilização serão categorizadas em três tipos: "cota de serviço", "cota de relatório simples" e "cota de relatório detalhado". Contas com licença profissional não deverão sofrer contabilização das cotas de serviço. Contas com licença corporativa não deverão sofrer contabilização das cotas de serviço e de relatórios simples e detalhados.</w:t>
      </w:r>
    </w:p>
    <w:p w14:paraId="5780B7F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3E9F9C4" w14:textId="6F1A278C"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lastRenderedPageBreak/>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4484394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F970E40" w14:textId="3C6D1C9A" w:rsidR="00F304EA" w:rsidRPr="004B7C01" w:rsidRDefault="00194687" w:rsidP="00672218">
      <w:pPr>
        <w:pStyle w:val="Ttulo2"/>
      </w:pPr>
      <w:bookmarkStart w:id="25" w:name="_Toc196244126"/>
      <w:r w:rsidRPr="004B7C01">
        <w:t xml:space="preserve">[RF </w:t>
      </w:r>
      <w:r w:rsidR="00677F62" w:rsidRPr="004B7C01">
        <w:t>11</w:t>
      </w:r>
      <w:r w:rsidRPr="004B7C01">
        <w:t>] Cotas de serviço</w:t>
      </w:r>
      <w:bookmarkEnd w:id="25"/>
    </w:p>
    <w:p w14:paraId="010A75DC"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manter um registro com a quantia de serviços executados que poderão ser registrados pelas contas dos Utilizadores com licença básica, sendo essa quantia denominada "cota de serviço". No momento em que um agendamento for cadastrado ou um serviço executado for cadastrado manualmente, a cota de serviço deverá ser reduzida em 1.</w:t>
      </w:r>
    </w:p>
    <w:p w14:paraId="09582CC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0EF1C7B" w14:textId="596C277C"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0A50D3E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9DE96C1" w14:textId="06B46B3E" w:rsidR="00F304EA" w:rsidRPr="004B7C01" w:rsidRDefault="00194687" w:rsidP="00672218">
      <w:pPr>
        <w:pStyle w:val="Ttulo2"/>
      </w:pPr>
      <w:bookmarkStart w:id="26" w:name="_Toc196244127"/>
      <w:r w:rsidRPr="004B7C01">
        <w:t xml:space="preserve">[RF </w:t>
      </w:r>
      <w:r w:rsidR="00677F62" w:rsidRPr="004B7C01">
        <w:t>12</w:t>
      </w:r>
      <w:r w:rsidRPr="004B7C01">
        <w:t>] Verificação de cotas de serviço</w:t>
      </w:r>
      <w:bookmarkEnd w:id="26"/>
    </w:p>
    <w:p w14:paraId="4B4A4B08"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r w:rsidRPr="004B7C01">
        <w:rPr>
          <w:rFonts w:ascii="Arial" w:eastAsia="Arial" w:hAnsi="Arial" w:cs="Arial"/>
          <w:color w:val="000000"/>
          <w:sz w:val="24"/>
        </w:rPr>
        <w:t>Se a licença atual da conta do Utilizador for a licença básica, a solução deverá verificar antes do cadastro de um agendamento e de serviço executado se a conta possui cotas de serviço disponíveis. Se houverem cotas disponíveis, deverá ser permitido a criação do agendamento ou registro de serviço executado. Se não houverem cotas disponíveis, uma mensagem de erro deverá ser exibida. Contas com licença profissional não precisarão de cotas para cadastro de serviço executados e agendamento. Contas com licença corporativa não precisarão de cotas para cadastro de serviço executados e agendamento e para geração de relatórios simples ou detalhados.</w:t>
      </w:r>
    </w:p>
    <w:p w14:paraId="1249296D" w14:textId="77777777"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p>
    <w:p w14:paraId="3C2363FE" w14:textId="2533A32E"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7C2D5D0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357B22E" w14:textId="383FBB9B" w:rsidR="00F304EA" w:rsidRPr="004B7C01" w:rsidRDefault="00194687" w:rsidP="00672218">
      <w:pPr>
        <w:pStyle w:val="Ttulo2"/>
      </w:pPr>
      <w:bookmarkStart w:id="27" w:name="_Toc196244128"/>
      <w:r w:rsidRPr="004B7C01">
        <w:t xml:space="preserve">[RF </w:t>
      </w:r>
      <w:r w:rsidR="00677F62" w:rsidRPr="004B7C01">
        <w:t>13</w:t>
      </w:r>
      <w:r w:rsidRPr="004B7C01">
        <w:t>] Cotas de relatórios</w:t>
      </w:r>
      <w:bookmarkEnd w:id="27"/>
    </w:p>
    <w:p w14:paraId="065B95A9"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manter um registro com a quantia de relatórios que poderão ser registrados pelas contas dos Utilizadores, denominada "cota de relatório". No momento em que um relatório for gerado, a cota de relatório deverá ser reduzida em 1, de acordo com o tipo de relatório gerado.</w:t>
      </w:r>
    </w:p>
    <w:p w14:paraId="02892D1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470A9B0" w14:textId="4907DB1A"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5796725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1AC4027" w14:textId="12AEBC0B" w:rsidR="00F304EA" w:rsidRPr="004B7C01" w:rsidRDefault="00194687" w:rsidP="00672218">
      <w:pPr>
        <w:pStyle w:val="Ttulo2"/>
      </w:pPr>
      <w:bookmarkStart w:id="28" w:name="_Toc196244129"/>
      <w:r w:rsidRPr="004B7C01">
        <w:t xml:space="preserve">[RF </w:t>
      </w:r>
      <w:r w:rsidR="00677F62" w:rsidRPr="004B7C01">
        <w:t>14</w:t>
      </w:r>
      <w:r w:rsidRPr="004B7C01">
        <w:t>] Tipos de cota de relatório</w:t>
      </w:r>
      <w:bookmarkEnd w:id="28"/>
    </w:p>
    <w:p w14:paraId="0825F0E3"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distinguir entre dois tipos de cota de relatório: cota de relatório simples e cota de relatório detalhado. Cotas de relatório simples serão contabilizadas ao Utilizador gerar relatórios do tipo simples e cotas de relatório detalhado serão contabilizadas ao Utilizador gerar relatórios do tipo detalhado.</w:t>
      </w:r>
    </w:p>
    <w:p w14:paraId="3296EA5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8868B13" w14:textId="4D6D418C"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0229D29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B8EF98D" w14:textId="77777777" w:rsidR="00677F62" w:rsidRPr="004B7C01" w:rsidRDefault="00677F62">
      <w:pPr>
        <w:rPr>
          <w:rFonts w:ascii="Arial" w:eastAsia="Arial" w:hAnsi="Arial" w:cs="Arial"/>
          <w:b/>
          <w:bCs/>
          <w:color w:val="000000"/>
          <w:sz w:val="24"/>
        </w:rPr>
      </w:pPr>
      <w:r w:rsidRPr="004B7C01">
        <w:rPr>
          <w:rFonts w:ascii="Arial" w:eastAsia="Arial" w:hAnsi="Arial" w:cs="Arial"/>
          <w:b/>
          <w:bCs/>
          <w:color w:val="000000"/>
          <w:sz w:val="24"/>
        </w:rPr>
        <w:br w:type="page"/>
      </w:r>
    </w:p>
    <w:p w14:paraId="198111CC" w14:textId="6125A099" w:rsidR="00F304EA" w:rsidRPr="004B7C01" w:rsidRDefault="00194687" w:rsidP="00672218">
      <w:pPr>
        <w:pStyle w:val="Ttulo2"/>
      </w:pPr>
      <w:bookmarkStart w:id="29" w:name="_Toc196244130"/>
      <w:r w:rsidRPr="004B7C01">
        <w:lastRenderedPageBreak/>
        <w:t xml:space="preserve">[RF </w:t>
      </w:r>
      <w:r w:rsidR="00677F62" w:rsidRPr="004B7C01">
        <w:t>15</w:t>
      </w:r>
      <w:r w:rsidRPr="004B7C01">
        <w:t>] Verificação de cotas de relatório</w:t>
      </w:r>
      <w:bookmarkEnd w:id="29"/>
    </w:p>
    <w:p w14:paraId="07948D44"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r w:rsidRPr="004B7C01">
        <w:rPr>
          <w:rFonts w:ascii="Arial" w:eastAsia="Arial" w:hAnsi="Arial" w:cs="Arial"/>
          <w:color w:val="000000"/>
          <w:sz w:val="24"/>
        </w:rPr>
        <w:t>A solução deverá verificar antes da geração de um relatório se a conta possui cotas de relatórios disponíveis para o tipo de relatório específico. Se houver cotas disponíveis, deverá ser permitido a geração do relatório. Se não houver cotas disponíveis, uma mensagem de erro deverá ser exibida.</w:t>
      </w:r>
    </w:p>
    <w:p w14:paraId="389788D6"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p>
    <w:p w14:paraId="5E071636" w14:textId="73786E2D"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68FC1F2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B42FC06" w14:textId="045A388F" w:rsidR="00F304EA" w:rsidRPr="004B7C01" w:rsidRDefault="00194687" w:rsidP="00672218">
      <w:pPr>
        <w:pStyle w:val="Ttulo2"/>
      </w:pPr>
      <w:bookmarkStart w:id="30" w:name="_Toc196244131"/>
      <w:r w:rsidRPr="004B7C01">
        <w:t xml:space="preserve">[RF </w:t>
      </w:r>
      <w:r w:rsidR="00677F62" w:rsidRPr="004B7C01">
        <w:t>16</w:t>
      </w:r>
      <w:r w:rsidRPr="004B7C01">
        <w:t>] Geração automática de cotas</w:t>
      </w:r>
      <w:bookmarkEnd w:id="30"/>
    </w:p>
    <w:p w14:paraId="43CB2D26"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conceder 75 cotas de serviço e 2 cotas de relatório simples no momento em que o Utilizador adquirir ou renovar a licença básica. A solução também deverá conceder 12 cotas de relatório simples e 8 cotas de relatório detalhado no momento em que o Utilizador adquirir ou renovar a licença profissional.</w:t>
      </w:r>
    </w:p>
    <w:p w14:paraId="6E2797C6" w14:textId="77777777" w:rsidR="00E17786" w:rsidRPr="004B7C01" w:rsidRDefault="00E17786" w:rsidP="00E17786">
      <w:pPr>
        <w:pBdr>
          <w:top w:val="none" w:sz="4" w:space="0" w:color="000000"/>
          <w:left w:val="none" w:sz="4" w:space="0" w:color="000000"/>
          <w:bottom w:val="none" w:sz="4" w:space="0" w:color="000000"/>
          <w:right w:val="none" w:sz="4" w:space="0" w:color="000000"/>
        </w:pBdr>
        <w:spacing w:after="0"/>
        <w:rPr>
          <w:rFonts w:ascii="Arial" w:hAnsi="Arial" w:cs="Arial"/>
        </w:rPr>
      </w:pPr>
    </w:p>
    <w:p w14:paraId="7FF688A1" w14:textId="2FE47283" w:rsidR="00E17786" w:rsidRPr="004B7C01" w:rsidRDefault="00E17786" w:rsidP="00E17786">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Pr>
          <w:rFonts w:ascii="Arial" w:eastAsia="Arial" w:hAnsi="Arial" w:cs="Arial"/>
          <w:color w:val="000000"/>
          <w:sz w:val="24"/>
        </w:rPr>
        <w:t>x</w:t>
      </w:r>
      <w:r w:rsidRPr="004B7C01">
        <w:rPr>
          <w:rFonts w:ascii="Arial" w:eastAsia="Arial" w:hAnsi="Arial" w:cs="Arial"/>
          <w:color w:val="000000"/>
          <w:sz w:val="24"/>
        </w:rPr>
        <w:t>) Importante (</w:t>
      </w:r>
      <w:r>
        <w:rPr>
          <w:rFonts w:ascii="Arial" w:eastAsia="Arial" w:hAnsi="Arial" w:cs="Arial"/>
          <w:color w:val="000000"/>
          <w:sz w:val="24"/>
        </w:rPr>
        <w:t>x</w:t>
      </w:r>
      <w:r w:rsidRPr="004B7C01">
        <w:rPr>
          <w:rFonts w:ascii="Arial" w:eastAsia="Arial" w:hAnsi="Arial" w:cs="Arial"/>
          <w:color w:val="000000"/>
          <w:sz w:val="24"/>
        </w:rPr>
        <w:t>) Desejável</w:t>
      </w:r>
    </w:p>
    <w:p w14:paraId="648FE2C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EFB82D8" w14:textId="1D853422" w:rsidR="00F304EA" w:rsidRPr="004B7C01" w:rsidRDefault="00194687" w:rsidP="00672218">
      <w:pPr>
        <w:pStyle w:val="Ttulo2"/>
      </w:pPr>
      <w:bookmarkStart w:id="31" w:name="_Toc196244132"/>
      <w:r w:rsidRPr="004B7C01">
        <w:t xml:space="preserve">[RF </w:t>
      </w:r>
      <w:r w:rsidR="00677F62" w:rsidRPr="004B7C01">
        <w:t>17</w:t>
      </w:r>
      <w:r w:rsidRPr="004B7C01">
        <w:t>] Gerenciamento de cotas pelo Administrador</w:t>
      </w:r>
      <w:bookmarkEnd w:id="31"/>
    </w:p>
    <w:p w14:paraId="11D78C29" w14:textId="7C63685A"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A solução deverá permitir ao Administrador: consultar o número de cotas disponíveis por cada conta </w:t>
      </w:r>
      <w:r w:rsidR="00677F62" w:rsidRPr="004B7C01">
        <w:rPr>
          <w:rFonts w:ascii="Arial" w:eastAsia="Arial" w:hAnsi="Arial" w:cs="Arial"/>
          <w:color w:val="000000"/>
          <w:sz w:val="24"/>
        </w:rPr>
        <w:t>de utilizador</w:t>
      </w:r>
      <w:r w:rsidRPr="004B7C01">
        <w:rPr>
          <w:rFonts w:ascii="Arial" w:eastAsia="Arial" w:hAnsi="Arial" w:cs="Arial"/>
          <w:color w:val="000000"/>
          <w:sz w:val="24"/>
        </w:rPr>
        <w:t>, adicionar cotas, remover cotas e alterar a quantia de cotas.</w:t>
      </w:r>
    </w:p>
    <w:p w14:paraId="1528C5C2"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65E750A" w14:textId="6A09E653"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5DA5451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858A880" w14:textId="7F2223E1" w:rsidR="00F304EA" w:rsidRPr="004B7C01" w:rsidRDefault="00194687" w:rsidP="00672218">
      <w:pPr>
        <w:pStyle w:val="Ttulo2"/>
      </w:pPr>
      <w:bookmarkStart w:id="32" w:name="_Toc196244133"/>
      <w:r w:rsidRPr="004B7C01">
        <w:t xml:space="preserve">[RF </w:t>
      </w:r>
      <w:r w:rsidR="00677F62" w:rsidRPr="004B7C01">
        <w:t>18</w:t>
      </w:r>
      <w:r w:rsidRPr="004B7C01">
        <w:t>] Gerenciamento de cotas pelo Empreendedor</w:t>
      </w:r>
      <w:bookmarkEnd w:id="32"/>
    </w:p>
    <w:p w14:paraId="6C44F6DC"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permitir ao Empreendedor consultar a quantidade de cotas que possui.</w:t>
      </w:r>
    </w:p>
    <w:p w14:paraId="2CBF574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0810B24" w14:textId="18D5FD15"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12AAC01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B98710C" w14:textId="40D03227" w:rsidR="00F304EA" w:rsidRPr="004B7C01" w:rsidRDefault="00194687" w:rsidP="00672218">
      <w:pPr>
        <w:pStyle w:val="Ttulo2"/>
      </w:pPr>
      <w:bookmarkStart w:id="33" w:name="_Toc196244134"/>
      <w:r w:rsidRPr="004B7C01">
        <w:t xml:space="preserve">[RF </w:t>
      </w:r>
      <w:r w:rsidR="00677F62" w:rsidRPr="004B7C01">
        <w:t>19</w:t>
      </w:r>
      <w:r w:rsidRPr="004B7C01">
        <w:t>] Cadastro de dados adicionais da empresa do Empreendedor</w:t>
      </w:r>
      <w:bookmarkEnd w:id="33"/>
    </w:p>
    <w:p w14:paraId="6235BDC3" w14:textId="0798027A"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sistema deverá permitir opcionalmente o cadastro das informações da empresa, que poderão ser usados na emissão de nota fiscal. Os dados serão razão social, nome fantasia, </w:t>
      </w:r>
      <w:r w:rsidR="00677F62" w:rsidRPr="004B7C01">
        <w:rPr>
          <w:rFonts w:ascii="Arial" w:eastAsia="Arial" w:hAnsi="Arial" w:cs="Arial"/>
          <w:color w:val="000000"/>
          <w:sz w:val="24"/>
        </w:rPr>
        <w:t>CNPJ</w:t>
      </w:r>
      <w:r w:rsidRPr="004B7C01">
        <w:rPr>
          <w:rFonts w:ascii="Arial" w:eastAsia="Arial" w:hAnsi="Arial" w:cs="Arial"/>
          <w:color w:val="000000"/>
          <w:sz w:val="24"/>
        </w:rPr>
        <w:t xml:space="preserve"> e endereço, contendo logradouro, número, bairro, cidade e estado.</w:t>
      </w:r>
    </w:p>
    <w:p w14:paraId="42BDCAF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BAB39C5" w14:textId="645ADCED"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1D4AC03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7BBBF5D" w14:textId="00F3DC7E" w:rsidR="00F304EA" w:rsidRPr="004B7C01" w:rsidRDefault="00194687" w:rsidP="00672218">
      <w:pPr>
        <w:pStyle w:val="Ttulo2"/>
      </w:pPr>
      <w:bookmarkStart w:id="34" w:name="_Toc196244135"/>
      <w:r w:rsidRPr="004B7C01">
        <w:t xml:space="preserve">[RF </w:t>
      </w:r>
      <w:r w:rsidR="00677F62" w:rsidRPr="004B7C01">
        <w:t>20</w:t>
      </w:r>
      <w:r w:rsidRPr="004B7C01">
        <w:t>] Cadastro de funcionários</w:t>
      </w:r>
      <w:bookmarkEnd w:id="34"/>
    </w:p>
    <w:p w14:paraId="58A92907"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ao Utilizador realizar o cadastro dos funcionários, informando nome completo, telefone de contato e opcionalmente os tipos de serviços exercidos.</w:t>
      </w:r>
    </w:p>
    <w:p w14:paraId="6C97CE0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F1EB166" w14:textId="0CDA692F"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lastRenderedPageBreak/>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65E9111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9409B7C" w14:textId="44C52EBD" w:rsidR="00F304EA" w:rsidRPr="004B7C01" w:rsidRDefault="00194687" w:rsidP="00672218">
      <w:pPr>
        <w:pStyle w:val="Ttulo2"/>
      </w:pPr>
      <w:bookmarkStart w:id="35" w:name="_Toc196244136"/>
      <w:r w:rsidRPr="004B7C01">
        <w:t xml:space="preserve">[RF </w:t>
      </w:r>
      <w:r w:rsidR="00677F62" w:rsidRPr="004B7C01">
        <w:t>21</w:t>
      </w:r>
      <w:r w:rsidRPr="004B7C01">
        <w:t xml:space="preserve">] Lista de </w:t>
      </w:r>
      <w:r w:rsidRPr="00672218">
        <w:t>Funcionários</w:t>
      </w:r>
      <w:r w:rsidRPr="004B7C01">
        <w:t xml:space="preserve"> Cadastrados</w:t>
      </w:r>
      <w:bookmarkEnd w:id="35"/>
    </w:p>
    <w:p w14:paraId="7E99A382"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ao Utilizador consultar a lista de funcionários cadastrados.</w:t>
      </w:r>
    </w:p>
    <w:p w14:paraId="6722ACA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DA3C7B4" w14:textId="3201F7EE"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08B7C16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C835BEC" w14:textId="05C5F936" w:rsidR="00F304EA" w:rsidRPr="004B7C01" w:rsidRDefault="00194687" w:rsidP="00672218">
      <w:pPr>
        <w:pStyle w:val="Ttulo2"/>
      </w:pPr>
      <w:bookmarkStart w:id="36" w:name="_Toc196244137"/>
      <w:r w:rsidRPr="004B7C01">
        <w:t xml:space="preserve">[RF </w:t>
      </w:r>
      <w:r w:rsidR="00677F62" w:rsidRPr="004B7C01">
        <w:t>22</w:t>
      </w:r>
      <w:r w:rsidRPr="004B7C01">
        <w:t>] Atribuição de estado de disponibilidade de funcionário</w:t>
      </w:r>
      <w:bookmarkEnd w:id="36"/>
    </w:p>
    <w:p w14:paraId="266A157F"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a atribuição manual do estado de disponibilidade "reservado" a um funcionário para determinada faixa de horário, em um dia específico. O Utilizador deverá informar o funcionário, o dia respectivo e o horário de início e fim de validade do estado. A Solução deverá permitir ao Usuário remover o estado de "reservado" de determinado dia e faixa de horário. O estado de disponibilidade do funcionário deverá ser interpretado pela Solução como "disponível" nos dias e nas faixas de horário onde não estiver atribuído como "reservado".</w:t>
      </w:r>
    </w:p>
    <w:p w14:paraId="4EC77BC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6F64411" w14:textId="109146B9"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3C4B3FA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DD60705" w14:textId="686C59AC" w:rsidR="00F304EA" w:rsidRPr="00672218" w:rsidRDefault="00194687" w:rsidP="00672218">
      <w:pPr>
        <w:pStyle w:val="Ttulo2"/>
      </w:pPr>
      <w:bookmarkStart w:id="37" w:name="_Toc196244138"/>
      <w:r w:rsidRPr="00672218">
        <w:t xml:space="preserve">[RF </w:t>
      </w:r>
      <w:r w:rsidR="00677F62" w:rsidRPr="00672218">
        <w:t>23</w:t>
      </w:r>
      <w:r w:rsidRPr="00672218">
        <w:t>] Cadastro de clientes</w:t>
      </w:r>
      <w:bookmarkEnd w:id="37"/>
    </w:p>
    <w:p w14:paraId="06D80F61"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ao operador realizar o cadastro dos clientes, informando nome completo, telefone de contato e endereço, contendo logradouro, número, bairro, cidade e estado.</w:t>
      </w:r>
    </w:p>
    <w:p w14:paraId="29D2B76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CA8FCF8" w14:textId="3052D1D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42D8394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C1AE70E" w14:textId="174B053B" w:rsidR="00F304EA" w:rsidRPr="004B7C01" w:rsidRDefault="00194687" w:rsidP="00672218">
      <w:pPr>
        <w:pStyle w:val="Ttulo2"/>
      </w:pPr>
      <w:bookmarkStart w:id="38" w:name="_Toc196244139"/>
      <w:r w:rsidRPr="004B7C01">
        <w:t xml:space="preserve">[RF </w:t>
      </w:r>
      <w:r w:rsidR="00677F62" w:rsidRPr="004B7C01">
        <w:t>24</w:t>
      </w:r>
      <w:r w:rsidRPr="004B7C01">
        <w:t>] Lista de Clientes</w:t>
      </w:r>
      <w:bookmarkEnd w:id="38"/>
    </w:p>
    <w:p w14:paraId="2F1F0B1C"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ao Empreendedor consultar a lista de clientes cadastrados.</w:t>
      </w:r>
    </w:p>
    <w:p w14:paraId="54F9F0E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1559DDD" w14:textId="74490C81"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06CD774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365C419" w14:textId="6F6C0F26" w:rsidR="00F304EA" w:rsidRPr="004B7C01" w:rsidRDefault="00194687" w:rsidP="00672218">
      <w:pPr>
        <w:pStyle w:val="Ttulo2"/>
      </w:pPr>
      <w:bookmarkStart w:id="39" w:name="_Toc196244140"/>
      <w:r w:rsidRPr="004B7C01">
        <w:t xml:space="preserve">[RF </w:t>
      </w:r>
      <w:r w:rsidR="00677F62" w:rsidRPr="004B7C01">
        <w:t>25</w:t>
      </w:r>
      <w:r w:rsidRPr="004B7C01">
        <w:t>] Cadastro dos pets</w:t>
      </w:r>
      <w:bookmarkEnd w:id="39"/>
    </w:p>
    <w:p w14:paraId="4220BCBD"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que o operador realize o cadastro dos pets, informando o dono, nome do pet, a espécie, raça, cor, porte, sexo, se é castrado, comportamento, cartão de vacina e saúde do pet.</w:t>
      </w:r>
    </w:p>
    <w:p w14:paraId="7CF5675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36D6A59" w14:textId="3171A42E"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6F09F07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B5BB79C" w14:textId="1BBF086A" w:rsidR="00F304EA" w:rsidRPr="004B7C01" w:rsidRDefault="00194687" w:rsidP="00672218">
      <w:pPr>
        <w:pStyle w:val="Ttulo2"/>
      </w:pPr>
      <w:bookmarkStart w:id="40" w:name="_Toc196244141"/>
      <w:r w:rsidRPr="004B7C01">
        <w:t xml:space="preserve">[RF </w:t>
      </w:r>
      <w:r w:rsidR="00677F62" w:rsidRPr="004B7C01">
        <w:t>26</w:t>
      </w:r>
      <w:r w:rsidRPr="004B7C01">
        <w:t>] Lista de Pets Cadastrados</w:t>
      </w:r>
      <w:bookmarkEnd w:id="40"/>
    </w:p>
    <w:p w14:paraId="389FD189"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ao Empreendedor visualizar a lista de pets cadastrados, sem detalhar as informações para cada consulta.</w:t>
      </w:r>
    </w:p>
    <w:p w14:paraId="663643F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36C85AE" w14:textId="6FB4412A"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35D6B4E3"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8E627DC" w14:textId="7134DAE5" w:rsidR="00F304EA" w:rsidRPr="004B7C01" w:rsidRDefault="00677F62" w:rsidP="00E17786">
      <w:pPr>
        <w:pStyle w:val="Ttulo2"/>
      </w:pPr>
      <w:r w:rsidRPr="004B7C01">
        <w:br w:type="page"/>
      </w:r>
      <w:bookmarkStart w:id="41" w:name="_Toc196244142"/>
      <w:r w:rsidR="00194687" w:rsidRPr="004B7C01">
        <w:lastRenderedPageBreak/>
        <w:t xml:space="preserve">[RNF </w:t>
      </w:r>
      <w:r w:rsidRPr="004B7C01">
        <w:t>27</w:t>
      </w:r>
      <w:r w:rsidR="00194687" w:rsidRPr="004B7C01">
        <w:t>] Sistema de busca por clientes e pets</w:t>
      </w:r>
      <w:bookmarkEnd w:id="41"/>
    </w:p>
    <w:p w14:paraId="0093C9AA"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busca por clientes e pets.</w:t>
      </w:r>
    </w:p>
    <w:p w14:paraId="40AC2EB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08D684D" w14:textId="13BE801A"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56BA34EE" w14:textId="77777777"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hAnsi="Arial" w:cs="Arial"/>
        </w:rPr>
      </w:pPr>
    </w:p>
    <w:p w14:paraId="2888DF8D" w14:textId="53E07F87" w:rsidR="00F304EA" w:rsidRPr="004B7C01" w:rsidRDefault="00194687" w:rsidP="00672218">
      <w:pPr>
        <w:pStyle w:val="Ttulo2"/>
      </w:pPr>
      <w:bookmarkStart w:id="42" w:name="_Toc196244143"/>
      <w:r w:rsidRPr="004B7C01">
        <w:t xml:space="preserve">[RF </w:t>
      </w:r>
      <w:r w:rsidR="00677F62" w:rsidRPr="004B7C01">
        <w:t>28</w:t>
      </w:r>
      <w:r w:rsidRPr="004B7C01">
        <w:t>] Criação de serviços</w:t>
      </w:r>
      <w:bookmarkEnd w:id="42"/>
    </w:p>
    <w:p w14:paraId="25F4E497"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criação de novos serviços com os seguintes campos: nome do serviço, preço cobrado por cada Pet participante, descrição (opcional), foto (opcional) e a categoria do serviço. Também permitirá adicionar restrições aos serviços, como restrição de espécies para o serviço e/ou restrição de participantes (individual ou coletivo), caso desejado.</w:t>
      </w:r>
    </w:p>
    <w:p w14:paraId="3EF2297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6892FCA" w14:textId="0E451122"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40482CF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BF2204E" w14:textId="34207D47" w:rsidR="00F304EA" w:rsidRPr="004B7C01" w:rsidRDefault="00194687" w:rsidP="00672218">
      <w:pPr>
        <w:pStyle w:val="Ttulo2"/>
      </w:pPr>
      <w:bookmarkStart w:id="43" w:name="_Toc196244144"/>
      <w:r w:rsidRPr="004B7C01">
        <w:t xml:space="preserve">[RF </w:t>
      </w:r>
      <w:r w:rsidR="00677F62" w:rsidRPr="004B7C01">
        <w:t>29</w:t>
      </w:r>
      <w:r w:rsidRPr="004B7C01">
        <w:t>] Categorias de serviço</w:t>
      </w:r>
      <w:bookmarkEnd w:id="43"/>
    </w:p>
    <w:p w14:paraId="02CE0DA2"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 xml:space="preserve">O sistema deverá permitir ao Utilizador a atribuição de categorias de serviço a determinados serviços. As categorias disponíveis serão: Pet </w:t>
      </w:r>
      <w:proofErr w:type="spellStart"/>
      <w:r w:rsidRPr="004B7C01">
        <w:rPr>
          <w:rFonts w:ascii="Arial" w:eastAsia="Arial" w:hAnsi="Arial" w:cs="Arial"/>
          <w:color w:val="000000"/>
          <w:sz w:val="24"/>
        </w:rPr>
        <w:t>Sitting</w:t>
      </w:r>
      <w:proofErr w:type="spellEnd"/>
      <w:r w:rsidRPr="004B7C01">
        <w:rPr>
          <w:rFonts w:ascii="Arial" w:eastAsia="Arial" w:hAnsi="Arial" w:cs="Arial"/>
          <w:color w:val="000000"/>
          <w:sz w:val="24"/>
        </w:rPr>
        <w:t xml:space="preserve">, Passeio, Saúde, Transporte, Hospedagem, Creche e </w:t>
      </w:r>
      <w:proofErr w:type="spellStart"/>
      <w:r w:rsidRPr="004B7C01">
        <w:rPr>
          <w:rFonts w:ascii="Arial" w:eastAsia="Arial" w:hAnsi="Arial" w:cs="Arial"/>
          <w:color w:val="000000"/>
          <w:sz w:val="24"/>
        </w:rPr>
        <w:t>PetCare</w:t>
      </w:r>
      <w:proofErr w:type="spellEnd"/>
      <w:r w:rsidRPr="004B7C01">
        <w:rPr>
          <w:rFonts w:ascii="Arial" w:eastAsia="Arial" w:hAnsi="Arial" w:cs="Arial"/>
          <w:color w:val="000000"/>
          <w:sz w:val="24"/>
        </w:rPr>
        <w:t>.</w:t>
      </w:r>
    </w:p>
    <w:p w14:paraId="35EDA34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D72CF67" w14:textId="0AAEF4DC"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6BAAF03A"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7CEC94C" w14:textId="640AD2CB" w:rsidR="00F304EA" w:rsidRPr="004B7C01" w:rsidRDefault="00194687" w:rsidP="00672218">
      <w:pPr>
        <w:pStyle w:val="Ttulo2"/>
      </w:pPr>
      <w:bookmarkStart w:id="44" w:name="_Toc196244145"/>
      <w:r w:rsidRPr="004B7C01">
        <w:t xml:space="preserve">[RF </w:t>
      </w:r>
      <w:r w:rsidR="00677F62" w:rsidRPr="004B7C01">
        <w:t>30</w:t>
      </w:r>
      <w:r w:rsidRPr="004B7C01">
        <w:t>] Serviços executados</w:t>
      </w:r>
      <w:bookmarkEnd w:id="44"/>
    </w:p>
    <w:p w14:paraId="730D358F"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o registro de um serviço realizado. Poderá ser gerado manualmente pelo Utilizador por meio de cadastro manual ou automaticamente, ao atribuir o estado de "concluído" ao agendamento.</w:t>
      </w:r>
    </w:p>
    <w:p w14:paraId="5CCC9DB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E45B38E" w14:textId="15ED1CFF"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374FE4CD"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p>
    <w:p w14:paraId="76A1298E" w14:textId="1B11719B" w:rsidR="00677F62" w:rsidRPr="004B7C01" w:rsidRDefault="00677F62" w:rsidP="00672218">
      <w:pPr>
        <w:pStyle w:val="Ttulo2"/>
      </w:pPr>
      <w:bookmarkStart w:id="45" w:name="_Toc196244146"/>
      <w:r w:rsidRPr="004B7C01">
        <w:t>[RF 31] Definição do funcionário atribuído para agendamento</w:t>
      </w:r>
      <w:bookmarkEnd w:id="45"/>
    </w:p>
    <w:p w14:paraId="1FC42CA4"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permitir a definição ou alteração do funcionário atribuído para um serviço agendado durante o cadastro do agendamento ou após sua criação. Ao atribuir um funcionário para um agendamento já existente e com o estado "criado", a solução deverá alterar seu estado para "preparado".</w:t>
      </w:r>
    </w:p>
    <w:p w14:paraId="43F15363"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p>
    <w:p w14:paraId="1C18E591" w14:textId="447E293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75D7E60B" w14:textId="7777777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p>
    <w:p w14:paraId="62E23CB6"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375CE83" w14:textId="77777777" w:rsidR="00677F62" w:rsidRPr="004B7C01" w:rsidRDefault="00677F62">
      <w:pPr>
        <w:rPr>
          <w:rFonts w:ascii="Arial" w:eastAsia="Arial" w:hAnsi="Arial" w:cs="Arial"/>
          <w:b/>
          <w:bCs/>
          <w:color w:val="000000"/>
          <w:sz w:val="24"/>
        </w:rPr>
      </w:pPr>
      <w:r w:rsidRPr="004B7C01">
        <w:rPr>
          <w:rFonts w:ascii="Arial" w:eastAsia="Arial" w:hAnsi="Arial" w:cs="Arial"/>
          <w:b/>
          <w:bCs/>
          <w:color w:val="000000"/>
          <w:sz w:val="24"/>
        </w:rPr>
        <w:br w:type="page"/>
      </w:r>
    </w:p>
    <w:p w14:paraId="1C3FF3E7" w14:textId="3DACD55F" w:rsidR="00F304EA" w:rsidRPr="004B7C01" w:rsidRDefault="00194687" w:rsidP="00672218">
      <w:pPr>
        <w:pStyle w:val="Ttulo2"/>
      </w:pPr>
      <w:bookmarkStart w:id="46" w:name="_Toc196244147"/>
      <w:r w:rsidRPr="004B7C01">
        <w:lastRenderedPageBreak/>
        <w:t xml:space="preserve">[RF </w:t>
      </w:r>
      <w:r w:rsidR="00677F62" w:rsidRPr="004B7C01">
        <w:t>32</w:t>
      </w:r>
      <w:r w:rsidRPr="004B7C01">
        <w:t>] Cadastro de serviços executados</w:t>
      </w:r>
      <w:bookmarkEnd w:id="46"/>
    </w:p>
    <w:p w14:paraId="5C7C99F7"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o cadastro de serviços executados. As informações que deverão estar contidas serão:</w:t>
      </w:r>
    </w:p>
    <w:p w14:paraId="332B89A6"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pets participantes do serviço;</w:t>
      </w:r>
    </w:p>
    <w:p w14:paraId="284C74E1"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serviço agendado;</w:t>
      </w:r>
    </w:p>
    <w:p w14:paraId="182CB1D5"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data e hora de início do serviço;</w:t>
      </w:r>
    </w:p>
    <w:p w14:paraId="05AF06E8"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data e hora de finalização do serviço;</w:t>
      </w:r>
    </w:p>
    <w:p w14:paraId="26A8B38C"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endereço onde o Pet foi buscado, se aplicável;</w:t>
      </w:r>
    </w:p>
    <w:p w14:paraId="30FCBD5B"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endereço de devolução do pet, se aplicável;</w:t>
      </w:r>
    </w:p>
    <w:p w14:paraId="6AF90813"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funcionário atribuído;</w:t>
      </w:r>
    </w:p>
    <w:p w14:paraId="6EB7ADB2"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observações do serviço, opcionalmente;</w:t>
      </w:r>
    </w:p>
    <w:p w14:paraId="178F7BFB"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remédios que foram administrados, se aplicável;</w:t>
      </w:r>
    </w:p>
    <w:p w14:paraId="7693F877"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nome do remédio e instrução de administração de cada remédio, se aplicável;</w:t>
      </w:r>
    </w:p>
    <w:p w14:paraId="25AFD47C"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as instruções de alimentação, se aplicável;</w:t>
      </w:r>
    </w:p>
    <w:p w14:paraId="65775836" w14:textId="77777777" w:rsidR="00F304EA" w:rsidRPr="004B7C01" w:rsidRDefault="00194687">
      <w:pPr>
        <w:pStyle w:val="PargrafodaLista"/>
        <w:numPr>
          <w:ilvl w:val="0"/>
          <w:numId w:val="15"/>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incidentes, se aplicável;</w:t>
      </w:r>
    </w:p>
    <w:p w14:paraId="2E7FEE2E"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9806A9A" w14:textId="3700273B"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623D49D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446EFA8" w14:textId="69B96E69" w:rsidR="00F304EA" w:rsidRPr="004B7C01" w:rsidRDefault="00194687" w:rsidP="00672218">
      <w:pPr>
        <w:pStyle w:val="Ttulo2"/>
      </w:pPr>
      <w:bookmarkStart w:id="47" w:name="_Toc196244148"/>
      <w:r w:rsidRPr="004B7C01">
        <w:t xml:space="preserve">[RF </w:t>
      </w:r>
      <w:r w:rsidR="00677F62" w:rsidRPr="004B7C01">
        <w:t>33</w:t>
      </w:r>
      <w:r w:rsidRPr="004B7C01">
        <w:t>] Cadastro de agendamento de serviços</w:t>
      </w:r>
      <w:bookmarkEnd w:id="47"/>
    </w:p>
    <w:p w14:paraId="1064FA78" w14:textId="6A808E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 xml:space="preserve">A solução deverá permitir o cadastro de agendamentos de serviços, </w:t>
      </w:r>
      <w:r w:rsidR="00E17786" w:rsidRPr="004B7C01">
        <w:rPr>
          <w:rFonts w:ascii="Arial" w:eastAsia="Arial" w:hAnsi="Arial" w:cs="Arial"/>
          <w:color w:val="000000"/>
          <w:sz w:val="24"/>
        </w:rPr>
        <w:t>requerendo</w:t>
      </w:r>
      <w:r w:rsidRPr="004B7C01">
        <w:rPr>
          <w:rFonts w:ascii="Arial" w:eastAsia="Arial" w:hAnsi="Arial" w:cs="Arial"/>
          <w:color w:val="000000"/>
          <w:sz w:val="24"/>
        </w:rPr>
        <w:t xml:space="preserve"> as seguintes informações:</w:t>
      </w:r>
    </w:p>
    <w:p w14:paraId="0CE9796E"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pets participantes do agendamento;</w:t>
      </w:r>
    </w:p>
    <w:p w14:paraId="73E42E66"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serviço agendado;</w:t>
      </w:r>
    </w:p>
    <w:p w14:paraId="13D4FD29"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data e hora marcadas para início do serviço;</w:t>
      </w:r>
    </w:p>
    <w:p w14:paraId="6D00DC58"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endereço onde o Pet deverá ser buscado, se aplicável;</w:t>
      </w:r>
    </w:p>
    <w:p w14:paraId="5511FCA0"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endereço de devolução do pet, se aplicável;</w:t>
      </w:r>
    </w:p>
    <w:p w14:paraId="2E156C41"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funcionário atribuído, opcionalmente informado após o cadastramento;</w:t>
      </w:r>
    </w:p>
    <w:p w14:paraId="06E6C332"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observações do agendamento, opcionalmente;</w:t>
      </w:r>
    </w:p>
    <w:p w14:paraId="5DDB16E0"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remédios que deverão ser administrados, se aplicável;</w:t>
      </w:r>
    </w:p>
    <w:p w14:paraId="390974AE"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nome do remédio e instrução de administração de cada remédio, se aplicável;</w:t>
      </w:r>
    </w:p>
    <w:p w14:paraId="3ACE00DE" w14:textId="77777777" w:rsidR="00F304EA" w:rsidRPr="004B7C01" w:rsidRDefault="00194687">
      <w:pPr>
        <w:pStyle w:val="PargrafodaLista"/>
        <w:numPr>
          <w:ilvl w:val="0"/>
          <w:numId w:val="16"/>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as instruções de alimentação, se aplicável;</w:t>
      </w:r>
    </w:p>
    <w:p w14:paraId="0C040D5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28030B3" w14:textId="1D8FCD1D"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 xml:space="preserve">A solução deverá definir o estado inicial de um agendamento </w:t>
      </w:r>
      <w:r w:rsidR="00EB4DDC" w:rsidRPr="004B7C01">
        <w:rPr>
          <w:rFonts w:ascii="Arial" w:eastAsia="Arial" w:hAnsi="Arial" w:cs="Arial"/>
          <w:color w:val="000000"/>
          <w:sz w:val="24"/>
        </w:rPr>
        <w:t>recém-criado</w:t>
      </w:r>
      <w:r w:rsidRPr="004B7C01">
        <w:rPr>
          <w:rFonts w:ascii="Arial" w:eastAsia="Arial" w:hAnsi="Arial" w:cs="Arial"/>
          <w:color w:val="000000"/>
          <w:sz w:val="24"/>
        </w:rPr>
        <w:t xml:space="preserve"> como "criado" se o funcionário atribuído não for informado. Se o funcionário atribuído for informado, a solução deverá definir o estado do agendamento como "preparado".</w:t>
      </w:r>
    </w:p>
    <w:p w14:paraId="5AD90D0E"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DBA89ED" w14:textId="1BEDCCC4"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7034D63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008D70B" w14:textId="59B3E85A" w:rsidR="00F304EA" w:rsidRPr="004B7C01" w:rsidRDefault="00677F62" w:rsidP="00677F62">
      <w:pPr>
        <w:rPr>
          <w:rFonts w:ascii="Arial" w:eastAsia="Arial" w:hAnsi="Arial" w:cs="Arial"/>
          <w:b/>
          <w:bCs/>
          <w:color w:val="000000"/>
          <w:sz w:val="24"/>
        </w:rPr>
      </w:pPr>
      <w:r w:rsidRPr="004B7C01">
        <w:rPr>
          <w:rFonts w:ascii="Arial" w:eastAsia="Arial" w:hAnsi="Arial" w:cs="Arial"/>
          <w:b/>
          <w:bCs/>
          <w:color w:val="000000"/>
          <w:sz w:val="24"/>
        </w:rPr>
        <w:br w:type="page"/>
      </w:r>
    </w:p>
    <w:p w14:paraId="1E2EAC12" w14:textId="1827B11C" w:rsidR="00F304EA" w:rsidRPr="004B7C01" w:rsidRDefault="00194687" w:rsidP="00672218">
      <w:pPr>
        <w:pStyle w:val="Ttulo2"/>
      </w:pPr>
      <w:bookmarkStart w:id="48" w:name="_Toc196244149"/>
      <w:r w:rsidRPr="004B7C01">
        <w:lastRenderedPageBreak/>
        <w:t>[RF 3</w:t>
      </w:r>
      <w:r w:rsidR="00677F62" w:rsidRPr="004B7C01">
        <w:t>4</w:t>
      </w:r>
      <w:r w:rsidRPr="004B7C01">
        <w:t>] Controle do estado do agendamento</w:t>
      </w:r>
      <w:bookmarkEnd w:id="48"/>
    </w:p>
    <w:p w14:paraId="7F8BF7BE"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a controle do estado do agendamento. Os estados possíveis serão: "criado", "preparado", "pendente", "concluído" ou "cancelado". Esses estados serão gerenciados pela solução automaticamente.</w:t>
      </w:r>
    </w:p>
    <w:p w14:paraId="37AC1F9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CC73E06" w14:textId="60E65EFE"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523AA07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E2B68F9" w14:textId="56CE2E8E" w:rsidR="00F304EA" w:rsidRPr="004B7C01" w:rsidRDefault="00194687" w:rsidP="00672218">
      <w:pPr>
        <w:pStyle w:val="Ttulo2"/>
      </w:pPr>
      <w:bookmarkStart w:id="49" w:name="_Toc196244150"/>
      <w:r w:rsidRPr="004B7C01">
        <w:t xml:space="preserve">[RF </w:t>
      </w:r>
      <w:r w:rsidR="00677F62" w:rsidRPr="004B7C01">
        <w:t>35</w:t>
      </w:r>
      <w:r w:rsidRPr="004B7C01">
        <w:t>] Atribuição automática de estados de agendamento</w:t>
      </w:r>
      <w:bookmarkEnd w:id="49"/>
    </w:p>
    <w:p w14:paraId="5266ED93"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O sistema deverá atribuir estados aos agendamentos automaticamente dependendo das ações do Utilizador:</w:t>
      </w:r>
    </w:p>
    <w:p w14:paraId="51B5076E" w14:textId="77777777" w:rsidR="00F304EA" w:rsidRPr="004B7C01" w:rsidRDefault="00194687">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estado "criado" será atribuído a agendamentos cadastrados, mas sem funcionário atribuído;</w:t>
      </w:r>
    </w:p>
    <w:p w14:paraId="28EAD770" w14:textId="77777777" w:rsidR="00F304EA" w:rsidRPr="004B7C01" w:rsidRDefault="00194687">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estado "preparado" será atribuído a agendamentos cadastrados e com funcionário atribuído; </w:t>
      </w:r>
    </w:p>
    <w:p w14:paraId="54579A4F" w14:textId="77777777" w:rsidR="00F304EA" w:rsidRPr="004B7C01" w:rsidRDefault="00194687">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estado "pendente" será atribuído a agendamentos com estado de "preparado" que ultrapassaram a data e hora agendadas, mas ainda não tiveram o estado atualizado para "concluído" ou "cancelado"; </w:t>
      </w:r>
    </w:p>
    <w:p w14:paraId="3FC7B280" w14:textId="77777777" w:rsidR="00F304EA" w:rsidRPr="004B7C01" w:rsidRDefault="00194687">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 xml:space="preserve">O estado "concluído" será atribuído para agendamentos com estado prévio "preparado" ou "pendente" que foram marcados como concluídos pelo Utilizador; </w:t>
      </w:r>
    </w:p>
    <w:p w14:paraId="6B179E42" w14:textId="77777777" w:rsidR="00F304EA" w:rsidRPr="004B7C01" w:rsidRDefault="00194687">
      <w:pPr>
        <w:pStyle w:val="PargrafodaLista"/>
        <w:numPr>
          <w:ilvl w:val="0"/>
          <w:numId w:val="17"/>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estado "cancelado" será atribuído a agendamentos cadastrados que foram cancelados pelo Utilizador ou a agendamentos com estado "criado" que ultrapassaram a data e hora de agendamento;</w:t>
      </w:r>
    </w:p>
    <w:p w14:paraId="041F27F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EDCECDB" w14:textId="00D7287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0ECE78B4"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1F9459E" w14:textId="320D7D30" w:rsidR="00F304EA" w:rsidRPr="004B7C01" w:rsidRDefault="00194687" w:rsidP="00672218">
      <w:pPr>
        <w:pStyle w:val="Ttulo2"/>
      </w:pPr>
      <w:bookmarkStart w:id="50" w:name="_Toc196244151"/>
      <w:r w:rsidRPr="004B7C01">
        <w:t xml:space="preserve">[RF </w:t>
      </w:r>
      <w:r w:rsidR="00677F62" w:rsidRPr="004B7C01">
        <w:t>36</w:t>
      </w:r>
      <w:r w:rsidRPr="004B7C01">
        <w:t>] Conclusão de agendamentos</w:t>
      </w:r>
      <w:bookmarkEnd w:id="50"/>
    </w:p>
    <w:p w14:paraId="72F08906"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ao Utilizador marcar agendamentos com o estado "preparado" ou "pendente" como concluídos. Ao concluir um agendamento, a solução deverá alterar o estado do agendamento para "concluído", gerar um registro de serviço executado utilizando as informações do agendamento, e pedir que o usuário defina a data de conclusão, o horário de início da execução e o horário da finalização.</w:t>
      </w:r>
    </w:p>
    <w:p w14:paraId="10C5A81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4962380" w14:textId="5938302D" w:rsidR="00F304EA" w:rsidRPr="004B7C01" w:rsidRDefault="00677F62">
      <w:pPr>
        <w:pBdr>
          <w:top w:val="none" w:sz="4" w:space="0" w:color="000000"/>
          <w:left w:val="none" w:sz="4" w:space="0" w:color="000000"/>
          <w:bottom w:val="none" w:sz="4" w:space="0" w:color="000000"/>
          <w:right w:val="none" w:sz="4" w:space="0" w:color="000000"/>
        </w:pBdr>
        <w:spacing w:after="0"/>
        <w:rPr>
          <w:rFonts w:ascii="Arial" w:eastAsia="Arial" w:hAnsi="Arial" w:cs="Arial"/>
          <w:color w:val="000000"/>
          <w:sz w:val="24"/>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2E85A874" w14:textId="77777777" w:rsidR="00677F62" w:rsidRPr="004B7C01" w:rsidRDefault="00677F62">
      <w:pPr>
        <w:pBdr>
          <w:top w:val="none" w:sz="4" w:space="0" w:color="000000"/>
          <w:left w:val="none" w:sz="4" w:space="0" w:color="000000"/>
          <w:bottom w:val="none" w:sz="4" w:space="0" w:color="000000"/>
          <w:right w:val="none" w:sz="4" w:space="0" w:color="000000"/>
        </w:pBdr>
        <w:spacing w:after="0"/>
        <w:rPr>
          <w:rFonts w:ascii="Arial" w:hAnsi="Arial" w:cs="Arial"/>
        </w:rPr>
      </w:pPr>
    </w:p>
    <w:p w14:paraId="4EDCC57C" w14:textId="0D08C4A9" w:rsidR="00F304EA" w:rsidRPr="004B7C01" w:rsidRDefault="00194687" w:rsidP="00672218">
      <w:pPr>
        <w:pStyle w:val="Ttulo2"/>
      </w:pPr>
      <w:bookmarkStart w:id="51" w:name="_Toc196244152"/>
      <w:r w:rsidRPr="004B7C01">
        <w:t xml:space="preserve">[RF </w:t>
      </w:r>
      <w:r w:rsidR="00677F62" w:rsidRPr="004B7C01">
        <w:t>37</w:t>
      </w:r>
      <w:r w:rsidRPr="004B7C01">
        <w:t>] Cancelamento de agendamentos</w:t>
      </w:r>
      <w:bookmarkEnd w:id="51"/>
    </w:p>
    <w:p w14:paraId="0690F3AD"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ao Utilizador o cancelamento de agendamentos que ainda não possuem o estado "concluído", mantendo os dados no sistema. Ao cancelar um agendamento, a solução deverá alterar o estado do agendamento para "cancelado".</w:t>
      </w:r>
    </w:p>
    <w:p w14:paraId="01E0EE3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A885F25" w14:textId="5B9D0B1C"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316D81F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12081E1" w14:textId="7D15BBFB" w:rsidR="00F304EA" w:rsidRPr="004B7C01" w:rsidRDefault="00194687" w:rsidP="00672218">
      <w:pPr>
        <w:pStyle w:val="Ttulo2"/>
      </w:pPr>
      <w:bookmarkStart w:id="52" w:name="_Toc196244153"/>
      <w:r w:rsidRPr="004B7C01">
        <w:t xml:space="preserve">[RF </w:t>
      </w:r>
      <w:r w:rsidR="00677F62" w:rsidRPr="004B7C01">
        <w:t>38</w:t>
      </w:r>
      <w:r w:rsidRPr="004B7C01">
        <w:t>] Consulta de agendamentos</w:t>
      </w:r>
      <w:bookmarkEnd w:id="52"/>
    </w:p>
    <w:p w14:paraId="67236CB4"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consulta ao histórico de agendamentos, com informações como dia, hora, funcionário responsável, pet, serviço realizado e observações adicionais. Será possível filtrar agendamentos por data, cliente, funcionário e estado do agendamento.</w:t>
      </w:r>
    </w:p>
    <w:p w14:paraId="550E18A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D1F7C56" w14:textId="32C0118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49CA2F6C"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C8A194C" w14:textId="0F73FDD3" w:rsidR="00F304EA" w:rsidRPr="004B7C01" w:rsidRDefault="00194687" w:rsidP="00672218">
      <w:pPr>
        <w:pStyle w:val="Ttulo2"/>
      </w:pPr>
      <w:bookmarkStart w:id="53" w:name="_Toc196244154"/>
      <w:r w:rsidRPr="004B7C01">
        <w:t xml:space="preserve">[RF </w:t>
      </w:r>
      <w:r w:rsidR="00677F62" w:rsidRPr="004B7C01">
        <w:t>39</w:t>
      </w:r>
      <w:r w:rsidRPr="004B7C01">
        <w:t>] Suporte para múltiplos agendamentos por cliente</w:t>
      </w:r>
      <w:bookmarkEnd w:id="53"/>
    </w:p>
    <w:p w14:paraId="08F97B5D"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o suporte para agendamentos recorrentes, onde o sistema cadastrará os agendamentos automaticamente para o período definido. O operador poderá criar, visualizar, alterar e cancelar esses agendamentos recorrentes. Os pacotes de agendamento possuirão três possíveis estados: "ativo", "concluído" ou "cancelado".</w:t>
      </w:r>
    </w:p>
    <w:p w14:paraId="65FE50E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FDD3CD9" w14:textId="0D6D5884"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1B482873"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A448B42" w14:textId="55893C62" w:rsidR="00F304EA" w:rsidRPr="004B7C01" w:rsidRDefault="00194687" w:rsidP="00672218">
      <w:pPr>
        <w:pStyle w:val="Ttulo2"/>
      </w:pPr>
      <w:bookmarkStart w:id="54" w:name="_Toc196244155"/>
      <w:r w:rsidRPr="004B7C01">
        <w:t xml:space="preserve">[RF </w:t>
      </w:r>
      <w:r w:rsidR="00677F62" w:rsidRPr="004B7C01">
        <w:t>40</w:t>
      </w:r>
      <w:r w:rsidRPr="004B7C01">
        <w:t>] Criação de agendamentos recorrentes</w:t>
      </w:r>
      <w:bookmarkEnd w:id="54"/>
    </w:p>
    <w:p w14:paraId="729F47C1"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o cadastro de agendamentos recorrentes, requerendo como informações necessárias:</w:t>
      </w:r>
    </w:p>
    <w:p w14:paraId="63909CB7" w14:textId="77777777" w:rsidR="00F304EA" w:rsidRPr="004B7C01" w:rsidRDefault="00194687">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serviço requerido;</w:t>
      </w:r>
    </w:p>
    <w:p w14:paraId="3DD8FE02" w14:textId="77777777" w:rsidR="00F304EA" w:rsidRPr="004B7C01" w:rsidRDefault="00194687">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pets participantes;</w:t>
      </w:r>
    </w:p>
    <w:p w14:paraId="48957149" w14:textId="77777777" w:rsidR="00F304EA" w:rsidRPr="004B7C01" w:rsidRDefault="00194687">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data de início dos agendamentos;</w:t>
      </w:r>
    </w:p>
    <w:p w14:paraId="2827E034" w14:textId="77777777" w:rsidR="00F304EA" w:rsidRPr="004B7C01" w:rsidRDefault="00194687">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frequência dos agendamentos, sendo “semanal", "dias no mês" ou "dias no ano”;</w:t>
      </w:r>
    </w:p>
    <w:p w14:paraId="1CD0E6D6" w14:textId="77777777" w:rsidR="00F304EA" w:rsidRPr="004B7C01" w:rsidRDefault="00194687">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os dias dentro da semana, mês ou ano;</w:t>
      </w:r>
    </w:p>
    <w:p w14:paraId="15345F36" w14:textId="77777777" w:rsidR="00F304EA" w:rsidRPr="004B7C01" w:rsidRDefault="00194687">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O horário dos agendamentos;</w:t>
      </w:r>
    </w:p>
    <w:p w14:paraId="15354854" w14:textId="77777777" w:rsidR="00F304EA" w:rsidRPr="004B7C01" w:rsidRDefault="00194687">
      <w:pPr>
        <w:pStyle w:val="PargrafodaLista"/>
        <w:numPr>
          <w:ilvl w:val="0"/>
          <w:numId w:val="18"/>
        </w:numPr>
        <w:pBdr>
          <w:top w:val="none" w:sz="4" w:space="0" w:color="000000"/>
          <w:left w:val="none" w:sz="4" w:space="0" w:color="000000"/>
          <w:bottom w:val="none" w:sz="4" w:space="0" w:color="000000"/>
          <w:right w:val="none" w:sz="4" w:space="0" w:color="000000"/>
        </w:pBdr>
        <w:spacing w:after="0"/>
        <w:rPr>
          <w:rFonts w:ascii="Arial" w:hAnsi="Arial" w:cs="Arial"/>
          <w:sz w:val="24"/>
          <w:szCs w:val="24"/>
        </w:rPr>
      </w:pPr>
      <w:r w:rsidRPr="004B7C01">
        <w:rPr>
          <w:rFonts w:ascii="Arial" w:eastAsia="Arial" w:hAnsi="Arial" w:cs="Arial"/>
          <w:color w:val="000000"/>
          <w:sz w:val="24"/>
        </w:rPr>
        <w:t>E a quantidade de recorrências;</w:t>
      </w:r>
    </w:p>
    <w:p w14:paraId="38246A5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50E6274" w14:textId="7A8AE50B"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szCs w:val="24"/>
        </w:rPr>
      </w:pPr>
      <w:r w:rsidRPr="004B7C01">
        <w:rPr>
          <w:rFonts w:ascii="Arial" w:eastAsia="Arial" w:hAnsi="Arial" w:cs="Arial"/>
          <w:color w:val="000000"/>
          <w:sz w:val="24"/>
        </w:rPr>
        <w:t>A frequência dos agend</w:t>
      </w:r>
      <w:r w:rsidR="00677F62" w:rsidRPr="004B7C01">
        <w:rPr>
          <w:rFonts w:ascii="Arial" w:eastAsia="Arial" w:hAnsi="Arial" w:cs="Arial"/>
          <w:color w:val="000000"/>
          <w:sz w:val="24"/>
        </w:rPr>
        <w:t>am</w:t>
      </w:r>
      <w:r w:rsidRPr="004B7C01">
        <w:rPr>
          <w:rFonts w:ascii="Arial" w:eastAsia="Arial" w:hAnsi="Arial" w:cs="Arial"/>
          <w:color w:val="000000"/>
          <w:sz w:val="24"/>
        </w:rPr>
        <w:t>entos define a forma como</w:t>
      </w:r>
      <w:r w:rsidR="00677F62" w:rsidRPr="004B7C01">
        <w:rPr>
          <w:rFonts w:ascii="Arial" w:eastAsia="Arial" w:hAnsi="Arial" w:cs="Arial"/>
          <w:color w:val="000000"/>
          <w:sz w:val="24"/>
        </w:rPr>
        <w:t xml:space="preserve"> </w:t>
      </w:r>
      <w:r w:rsidRPr="004B7C01">
        <w:rPr>
          <w:rFonts w:ascii="Arial" w:eastAsia="Arial" w:hAnsi="Arial" w:cs="Arial"/>
          <w:color w:val="000000"/>
          <w:sz w:val="24"/>
        </w:rPr>
        <w:t xml:space="preserve">a recorrência será informada para o cadastro. Frequência "semanal" indica que o utilizador irá selecionar dias na semana para repetir o cadastro dos agendamentos recorrentes. A frequência "dias no mês" sinaliza que o utilizador definirá dias preferenciais em um calendário mensal para cadastrar os agendamentos recorrentes (se dias caírem em sábado ou domingo, serão registrados como agendados para a segunda-feira). A frequência "dias no ano" indica que o utilizador escolherá dias em um calendário anual para cadastrar os agendamentos recorrentes. </w:t>
      </w:r>
    </w:p>
    <w:p w14:paraId="6BD38CAB" w14:textId="2DC85C55" w:rsidR="00677F62" w:rsidRPr="004B7C01" w:rsidRDefault="00194687">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rPr>
      </w:pPr>
      <w:r w:rsidRPr="004B7C01">
        <w:rPr>
          <w:rFonts w:ascii="Arial" w:eastAsia="Arial" w:hAnsi="Arial" w:cs="Arial"/>
          <w:color w:val="000000"/>
          <w:sz w:val="24"/>
        </w:rPr>
        <w:t>Ao criar um novo pacote de agendamentos recorrentes, a solução deverá atribuir o estado do pacote como "ativo".</w:t>
      </w:r>
    </w:p>
    <w:p w14:paraId="425CD3BB" w14:textId="77777777" w:rsidR="00677F62" w:rsidRPr="004B7C01" w:rsidRDefault="00677F62">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rPr>
      </w:pPr>
    </w:p>
    <w:p w14:paraId="344E6084" w14:textId="36E965B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3AB55CC6" w14:textId="411565F0" w:rsidR="00F304EA" w:rsidRPr="004B7C01" w:rsidRDefault="00194687" w:rsidP="00672218">
      <w:pPr>
        <w:pStyle w:val="Ttulo2"/>
      </w:pPr>
      <w:bookmarkStart w:id="55" w:name="_Toc196244156"/>
      <w:r w:rsidRPr="004B7C01">
        <w:lastRenderedPageBreak/>
        <w:t xml:space="preserve">[RF </w:t>
      </w:r>
      <w:r w:rsidR="00677F62" w:rsidRPr="004B7C01">
        <w:t>41</w:t>
      </w:r>
      <w:r w:rsidRPr="004B7C01">
        <w:t>] Visualização de agendamentos recorrentes</w:t>
      </w:r>
      <w:bookmarkEnd w:id="55"/>
    </w:p>
    <w:p w14:paraId="5AB4DA2A"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a visualização dos agendamentos recorrentes em estado "ativo" para determinado cliente, exibindo os agendamentos de forma organizada.</w:t>
      </w:r>
    </w:p>
    <w:p w14:paraId="67226CF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404F383" w14:textId="32F00C4D"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6B102C93"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68AF24B" w14:textId="345D5826" w:rsidR="00F304EA" w:rsidRPr="004B7C01" w:rsidRDefault="00194687" w:rsidP="00672218">
      <w:pPr>
        <w:pStyle w:val="Ttulo2"/>
      </w:pPr>
      <w:bookmarkStart w:id="56" w:name="_Toc196244157"/>
      <w:r w:rsidRPr="004B7C01">
        <w:t xml:space="preserve">[RF </w:t>
      </w:r>
      <w:r w:rsidR="00677F62" w:rsidRPr="004B7C01">
        <w:t>42</w:t>
      </w:r>
      <w:r w:rsidRPr="004B7C01">
        <w:t>] Conclusão de pacote de agendamentos recorrentes</w:t>
      </w:r>
      <w:bookmarkEnd w:id="56"/>
    </w:p>
    <w:p w14:paraId="7B7E20DA"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deverá alterar o estado de determinado pacote de agendamentos para "concluído" quando o último agendamento for concluído.</w:t>
      </w:r>
    </w:p>
    <w:p w14:paraId="30BF43D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sz w:val="24"/>
        </w:rPr>
      </w:pPr>
    </w:p>
    <w:p w14:paraId="61D5D8F7" w14:textId="3E14B240"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140906B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b/>
          <w:bCs/>
        </w:rPr>
      </w:pPr>
    </w:p>
    <w:p w14:paraId="395493E5" w14:textId="6B4D8CCF" w:rsidR="00F304EA" w:rsidRPr="004B7C01" w:rsidRDefault="00194687" w:rsidP="00672218">
      <w:pPr>
        <w:pStyle w:val="Ttulo2"/>
      </w:pPr>
      <w:bookmarkStart w:id="57" w:name="_Toc196244158"/>
      <w:r w:rsidRPr="004B7C01">
        <w:t xml:space="preserve">[RF </w:t>
      </w:r>
      <w:r w:rsidR="00677F62" w:rsidRPr="004B7C01">
        <w:t>43</w:t>
      </w:r>
      <w:r w:rsidRPr="004B7C01">
        <w:t>] Cancelamento de agendamentos recorrentes</w:t>
      </w:r>
      <w:bookmarkEnd w:id="57"/>
    </w:p>
    <w:p w14:paraId="7CBA8F1B"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deverá permitir o cancelamento de agendamentos recorrentes de determinado cliente, marcando todos os agendamentos com o estado de "criado" ou "preparado" como "cancelado" e atualizando pacote de agendamento para o estado de "cancelado".</w:t>
      </w:r>
    </w:p>
    <w:p w14:paraId="1C10F3A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91FD3EB" w14:textId="3B0717A5"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43E2FDB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62C59BA" w14:textId="5BB3084E" w:rsidR="00F304EA" w:rsidRPr="004B7C01" w:rsidRDefault="00194687" w:rsidP="00672218">
      <w:pPr>
        <w:pStyle w:val="Ttulo2"/>
      </w:pPr>
      <w:bookmarkStart w:id="58" w:name="_Toc196244159"/>
      <w:r w:rsidRPr="004B7C01">
        <w:t xml:space="preserve">[RF </w:t>
      </w:r>
      <w:r w:rsidR="00677F62" w:rsidRPr="004B7C01">
        <w:t>44</w:t>
      </w:r>
      <w:r w:rsidRPr="004B7C01">
        <w:t>] Histórico do pet</w:t>
      </w:r>
      <w:bookmarkEnd w:id="58"/>
    </w:p>
    <w:p w14:paraId="1E7B2544" w14:textId="77777777" w:rsidR="00F304EA" w:rsidRPr="004B7C01" w:rsidRDefault="00194687">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A solução permitirá visualizar o histórico do pet, sem a necessidade de informar a duração do serviço. O histórico incluirá informações sobre os serviços realizados, incluindo data, hora e detalhes do serviço.</w:t>
      </w:r>
    </w:p>
    <w:p w14:paraId="75515C5E"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7E09776" w14:textId="1A22D8FB"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4C4D19A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4DDA8B5" w14:textId="0A59A7B3" w:rsidR="00F304EA" w:rsidRPr="004B7C01" w:rsidRDefault="00194687" w:rsidP="00672218">
      <w:pPr>
        <w:pStyle w:val="Ttulo2"/>
      </w:pPr>
      <w:bookmarkStart w:id="59" w:name="_Toc196244160"/>
      <w:r w:rsidRPr="004B7C01">
        <w:t xml:space="preserve">[RF </w:t>
      </w:r>
      <w:r w:rsidR="00677F62" w:rsidRPr="004B7C01">
        <w:t>45</w:t>
      </w:r>
      <w:r w:rsidRPr="004B7C01">
        <w:t>] Alteração de dados</w:t>
      </w:r>
      <w:bookmarkEnd w:id="59"/>
    </w:p>
    <w:p w14:paraId="069DF276"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alteração dos dados da empresa, sistema ou instância, sendo que tais alterações poderão ser realizadas por qualquer operador com acesso ao console da empresa.</w:t>
      </w:r>
    </w:p>
    <w:p w14:paraId="746B5003"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A416AF6" w14:textId="45EAC5F6"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w:t>
      </w:r>
      <w:r w:rsidR="00E17786">
        <w:rPr>
          <w:rFonts w:ascii="Arial" w:eastAsia="Arial" w:hAnsi="Arial" w:cs="Arial"/>
          <w:color w:val="000000"/>
          <w:sz w:val="24"/>
        </w:rPr>
        <w:t>x</w:t>
      </w:r>
      <w:r w:rsidRPr="004B7C01">
        <w:rPr>
          <w:rFonts w:ascii="Arial" w:eastAsia="Arial" w:hAnsi="Arial" w:cs="Arial"/>
          <w:color w:val="000000"/>
          <w:sz w:val="24"/>
        </w:rPr>
        <w:t>) Importante () Desejável</w:t>
      </w:r>
    </w:p>
    <w:p w14:paraId="3E92BAAF"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E10B321" w14:textId="627D2064" w:rsidR="00F304EA" w:rsidRPr="004B7C01" w:rsidRDefault="00194687" w:rsidP="00672218">
      <w:pPr>
        <w:pStyle w:val="Ttulo2"/>
      </w:pPr>
      <w:bookmarkStart w:id="60" w:name="_Toc196244161"/>
      <w:r w:rsidRPr="004B7C01">
        <w:t xml:space="preserve">[RF </w:t>
      </w:r>
      <w:r w:rsidR="00677F62" w:rsidRPr="004B7C01">
        <w:t>46</w:t>
      </w:r>
      <w:r w:rsidRPr="004B7C01">
        <w:t>] Exclusão de dados</w:t>
      </w:r>
      <w:bookmarkEnd w:id="60"/>
    </w:p>
    <w:p w14:paraId="01B4AD84"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exclusão de dados, com a possibilidade de excluir agendamentos (se não concluídos ou preparados) e dados de serviços, funcionários, clientes e pets (desde que não estejam em uso).</w:t>
      </w:r>
    </w:p>
    <w:p w14:paraId="0B716118"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6C9A154B" w14:textId="5AB951B9"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6DB30BC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7A58F09" w14:textId="77777777" w:rsidR="00677F62" w:rsidRPr="004B7C01" w:rsidRDefault="00677F62">
      <w:pPr>
        <w:rPr>
          <w:rFonts w:ascii="Arial" w:eastAsia="Arial" w:hAnsi="Arial" w:cs="Arial"/>
          <w:b/>
          <w:bCs/>
          <w:color w:val="000000"/>
          <w:sz w:val="24"/>
        </w:rPr>
      </w:pPr>
      <w:r w:rsidRPr="004B7C01">
        <w:rPr>
          <w:rFonts w:ascii="Arial" w:eastAsia="Arial" w:hAnsi="Arial" w:cs="Arial"/>
          <w:b/>
          <w:bCs/>
          <w:color w:val="000000"/>
          <w:sz w:val="24"/>
        </w:rPr>
        <w:br w:type="page"/>
      </w:r>
    </w:p>
    <w:p w14:paraId="08D6E058" w14:textId="511A43BD" w:rsidR="00F304EA" w:rsidRPr="004B7C01" w:rsidRDefault="00194687" w:rsidP="00672218">
      <w:pPr>
        <w:pStyle w:val="Ttulo2"/>
      </w:pPr>
      <w:bookmarkStart w:id="61" w:name="_Toc196244162"/>
      <w:r w:rsidRPr="004B7C01">
        <w:lastRenderedPageBreak/>
        <w:t xml:space="preserve">[RF </w:t>
      </w:r>
      <w:r w:rsidR="00677F62" w:rsidRPr="004B7C01">
        <w:t>47</w:t>
      </w:r>
      <w:r w:rsidRPr="004B7C01">
        <w:t>] Exportação de Dados</w:t>
      </w:r>
      <w:bookmarkEnd w:id="61"/>
    </w:p>
    <w:p w14:paraId="36693728"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exportação de dados por Administradores e Empreendedores, conforme as permissões atribuídas.</w:t>
      </w:r>
    </w:p>
    <w:p w14:paraId="7D75D34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56D4342" w14:textId="7EBFD662"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74FF3BA5"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EA0241F" w14:textId="1BA96CA0" w:rsidR="00F304EA" w:rsidRPr="004B7C01" w:rsidRDefault="00194687" w:rsidP="00672218">
      <w:pPr>
        <w:pStyle w:val="Ttulo2"/>
      </w:pPr>
      <w:bookmarkStart w:id="62" w:name="_Toc196244163"/>
      <w:r w:rsidRPr="004B7C01">
        <w:t xml:space="preserve">[RF </w:t>
      </w:r>
      <w:r w:rsidR="00677F62" w:rsidRPr="004B7C01">
        <w:t>48</w:t>
      </w:r>
      <w:r w:rsidRPr="004B7C01">
        <w:t>] Registro de incidentes</w:t>
      </w:r>
      <w:bookmarkEnd w:id="62"/>
    </w:p>
    <w:p w14:paraId="6096AAC7"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o registro de incidentes, associando-os aos serviços realizados. O registro incluirá o tipo de incidente (emergência médica, brigas com outros pets, mau comportamento, agressão), pets envolvidos, data, hora, descrição do incidente e medidas tomadas.</w:t>
      </w:r>
    </w:p>
    <w:p w14:paraId="0F227554"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ED858C7" w14:textId="20906CE8"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52F1D512"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228805BB" w14:textId="65557F59" w:rsidR="00F304EA" w:rsidRPr="004B7C01" w:rsidRDefault="00194687" w:rsidP="00672218">
      <w:pPr>
        <w:pStyle w:val="Ttulo2"/>
      </w:pPr>
      <w:bookmarkStart w:id="63" w:name="_Toc196244164"/>
      <w:r w:rsidRPr="004B7C01">
        <w:t xml:space="preserve">[RF </w:t>
      </w:r>
      <w:r w:rsidR="00677F62" w:rsidRPr="004B7C01">
        <w:t>49</w:t>
      </w:r>
      <w:r w:rsidRPr="004B7C01">
        <w:t>] Visualização de Incidentes</w:t>
      </w:r>
      <w:bookmarkEnd w:id="63"/>
    </w:p>
    <w:p w14:paraId="5750A9E1"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visualizar os incidentes registrados, incluindo todas as informações descritas no requisito de tipo de incidente.</w:t>
      </w:r>
    </w:p>
    <w:p w14:paraId="4C91F98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8981F94" w14:textId="3E44F815"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60A08CD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A46E467" w14:textId="597BD647" w:rsidR="00F304EA" w:rsidRPr="004B7C01" w:rsidRDefault="00194687" w:rsidP="00672218">
      <w:pPr>
        <w:pStyle w:val="Ttulo2"/>
      </w:pPr>
      <w:bookmarkStart w:id="64" w:name="_Toc196244165"/>
      <w:r w:rsidRPr="004B7C01">
        <w:t xml:space="preserve">[RF </w:t>
      </w:r>
      <w:r w:rsidR="00677F62" w:rsidRPr="004B7C01">
        <w:t>50</w:t>
      </w:r>
      <w:r w:rsidRPr="004B7C01">
        <w:t>] Exportação do registro de informações de serviços prestados</w:t>
      </w:r>
      <w:bookmarkEnd w:id="64"/>
    </w:p>
    <w:p w14:paraId="5CB4F8EA"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exportação em PDF das informações dos serviços prestados, sem incluir o endereço do cliente.</w:t>
      </w:r>
    </w:p>
    <w:p w14:paraId="25BE1D6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349E5BC" w14:textId="76EE0DA6"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1A646B8D"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97EB99F" w14:textId="6F57DC49" w:rsidR="00F304EA" w:rsidRPr="004B7C01" w:rsidRDefault="00194687" w:rsidP="00672218">
      <w:pPr>
        <w:pStyle w:val="Ttulo2"/>
      </w:pPr>
      <w:bookmarkStart w:id="65" w:name="_Toc196244166"/>
      <w:r w:rsidRPr="004B7C01">
        <w:t xml:space="preserve">[RF </w:t>
      </w:r>
      <w:r w:rsidR="00677F62" w:rsidRPr="004B7C01">
        <w:t>51</w:t>
      </w:r>
      <w:r w:rsidRPr="004B7C01">
        <w:t>] Registro mensal de gastos com pagamento de colaboradores</w:t>
      </w:r>
      <w:bookmarkEnd w:id="65"/>
    </w:p>
    <w:p w14:paraId="2DA3C17C"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o registro opcional de gasto mensal com pagamento de funcionários, informando o mês referente e a quantia gasta em Reais.</w:t>
      </w:r>
    </w:p>
    <w:p w14:paraId="7E4278C7"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579957F5" w14:textId="258E9936"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0E947F1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71DB4B32" w14:textId="1D9AD2E5" w:rsidR="00F304EA" w:rsidRPr="004B7C01" w:rsidRDefault="00194687" w:rsidP="00672218">
      <w:pPr>
        <w:pStyle w:val="Ttulo2"/>
      </w:pPr>
      <w:bookmarkStart w:id="66" w:name="_Toc196244167"/>
      <w:r w:rsidRPr="004B7C01">
        <w:t xml:space="preserve">[RF </w:t>
      </w:r>
      <w:r w:rsidR="00677F62" w:rsidRPr="004B7C01">
        <w:t>52</w:t>
      </w:r>
      <w:r w:rsidRPr="004B7C01">
        <w:t>] Geração de relatórios</w:t>
      </w:r>
      <w:bookmarkEnd w:id="66"/>
    </w:p>
    <w:p w14:paraId="04E0BAD3"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rPr>
      </w:pPr>
      <w:r w:rsidRPr="004B7C01">
        <w:rPr>
          <w:rFonts w:ascii="Arial" w:eastAsia="Arial" w:hAnsi="Arial" w:cs="Arial"/>
          <w:color w:val="000000"/>
          <w:sz w:val="24"/>
        </w:rPr>
        <w:t>A solução deverá permitir ao Utilizador a geração de relatórios simples e detalhados, de acordo com a quantidade de cotas disponíveis para cada tipo de relatório.</w:t>
      </w:r>
    </w:p>
    <w:p w14:paraId="2516ED72" w14:textId="77777777" w:rsidR="00677F62" w:rsidRPr="004B7C01" w:rsidRDefault="00677F62">
      <w:pPr>
        <w:pBdr>
          <w:top w:val="none" w:sz="4" w:space="0" w:color="000000"/>
          <w:left w:val="none" w:sz="4" w:space="0" w:color="000000"/>
          <w:bottom w:val="none" w:sz="4" w:space="0" w:color="000000"/>
          <w:right w:val="none" w:sz="4" w:space="0" w:color="000000"/>
        </w:pBdr>
        <w:spacing w:after="0"/>
        <w:jc w:val="both"/>
        <w:rPr>
          <w:rFonts w:ascii="Arial" w:eastAsia="Arial" w:hAnsi="Arial" w:cs="Arial"/>
          <w:color w:val="000000"/>
          <w:sz w:val="24"/>
        </w:rPr>
      </w:pPr>
    </w:p>
    <w:p w14:paraId="399B074E" w14:textId="6A98627D"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3C6BD54B"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ACA2325" w14:textId="77777777" w:rsidR="00677F62" w:rsidRPr="004B7C01" w:rsidRDefault="00677F62">
      <w:pPr>
        <w:rPr>
          <w:rFonts w:ascii="Arial" w:eastAsia="Arial" w:hAnsi="Arial" w:cs="Arial"/>
          <w:b/>
          <w:bCs/>
          <w:color w:val="000000"/>
          <w:sz w:val="24"/>
        </w:rPr>
      </w:pPr>
      <w:r w:rsidRPr="004B7C01">
        <w:rPr>
          <w:rFonts w:ascii="Arial" w:eastAsia="Arial" w:hAnsi="Arial" w:cs="Arial"/>
          <w:b/>
          <w:bCs/>
          <w:color w:val="000000"/>
          <w:sz w:val="24"/>
        </w:rPr>
        <w:br w:type="page"/>
      </w:r>
    </w:p>
    <w:p w14:paraId="0FE27145" w14:textId="08C9DCBC" w:rsidR="00F304EA" w:rsidRPr="004B7C01" w:rsidRDefault="00194687" w:rsidP="00672218">
      <w:pPr>
        <w:pStyle w:val="Ttulo2"/>
      </w:pPr>
      <w:bookmarkStart w:id="67" w:name="_Toc196244168"/>
      <w:r w:rsidRPr="004B7C01">
        <w:lastRenderedPageBreak/>
        <w:t xml:space="preserve">[RF </w:t>
      </w:r>
      <w:r w:rsidR="00677F62" w:rsidRPr="004B7C01">
        <w:t>53</w:t>
      </w:r>
      <w:r w:rsidRPr="004B7C01">
        <w:t>] Relatório simples financeiro</w:t>
      </w:r>
      <w:bookmarkEnd w:id="67"/>
    </w:p>
    <w:p w14:paraId="7D20216E"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geração de relatórios simples financeiro, detalhando informações como valor gasto com funcionários e montante gerado por serviços executados. O relatório incluirá filtros de período.</w:t>
      </w:r>
    </w:p>
    <w:p w14:paraId="54AF7019"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98C387B" w14:textId="73074640"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792263D1"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375C54AB" w14:textId="77EBCFC1" w:rsidR="00F304EA" w:rsidRPr="004B7C01" w:rsidRDefault="00194687" w:rsidP="00672218">
      <w:pPr>
        <w:pStyle w:val="Ttulo2"/>
      </w:pPr>
      <w:bookmarkStart w:id="68" w:name="_Toc196244169"/>
      <w:r w:rsidRPr="004B7C01">
        <w:t xml:space="preserve">[RF </w:t>
      </w:r>
      <w:r w:rsidR="00677F62" w:rsidRPr="004B7C01">
        <w:t>54</w:t>
      </w:r>
      <w:r w:rsidRPr="004B7C01">
        <w:t>] Relatório detalhado de desempenho de funcionários</w:t>
      </w:r>
      <w:bookmarkEnd w:id="68"/>
    </w:p>
    <w:p w14:paraId="6C28F4D1"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geração de relatórios detalhados de desempenho de funcionários, com filtros de período e métricas ajustadas.</w:t>
      </w:r>
    </w:p>
    <w:p w14:paraId="7A44E7D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4E86BFE5" w14:textId="791EF437"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40C628BE"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0D15DB64" w14:textId="3656C127" w:rsidR="00F304EA" w:rsidRPr="004B7C01" w:rsidRDefault="00194687" w:rsidP="00672218">
      <w:pPr>
        <w:pStyle w:val="Ttulo2"/>
      </w:pPr>
      <w:bookmarkStart w:id="69" w:name="_Toc196244170"/>
      <w:r w:rsidRPr="004B7C01">
        <w:t xml:space="preserve">[RF </w:t>
      </w:r>
      <w:r w:rsidR="00677F62" w:rsidRPr="004B7C01">
        <w:t>55</w:t>
      </w:r>
      <w:r w:rsidRPr="004B7C01">
        <w:t>] Relatório detalhado de desempenho de serviços</w:t>
      </w:r>
      <w:bookmarkEnd w:id="69"/>
    </w:p>
    <w:p w14:paraId="1A8E410E" w14:textId="77777777" w:rsidR="00F304EA" w:rsidRPr="004B7C01" w:rsidRDefault="00194687">
      <w:pPr>
        <w:pBdr>
          <w:top w:val="none" w:sz="4" w:space="0" w:color="000000"/>
          <w:left w:val="none" w:sz="4" w:space="0" w:color="000000"/>
          <w:bottom w:val="none" w:sz="4" w:space="0" w:color="000000"/>
          <w:right w:val="none" w:sz="4" w:space="0" w:color="000000"/>
        </w:pBdr>
        <w:spacing w:after="0"/>
        <w:jc w:val="both"/>
        <w:rPr>
          <w:rFonts w:ascii="Arial" w:hAnsi="Arial" w:cs="Arial"/>
        </w:rPr>
      </w:pPr>
      <w:r w:rsidRPr="004B7C01">
        <w:rPr>
          <w:rFonts w:ascii="Arial" w:eastAsia="Arial" w:hAnsi="Arial" w:cs="Arial"/>
          <w:color w:val="000000"/>
          <w:sz w:val="24"/>
        </w:rPr>
        <w:t>A solução permitirá a geração de relatórios detalhados de desempenho de serviço, informando quais os serviços mais executados em determinado período de tempo e ordem descendente.</w:t>
      </w:r>
    </w:p>
    <w:p w14:paraId="5E6272A0" w14:textId="77777777" w:rsidR="00F304EA" w:rsidRPr="004B7C01" w:rsidRDefault="00F304EA">
      <w:pPr>
        <w:pBdr>
          <w:top w:val="none" w:sz="4" w:space="0" w:color="000000"/>
          <w:left w:val="none" w:sz="4" w:space="0" w:color="000000"/>
          <w:bottom w:val="none" w:sz="4" w:space="0" w:color="000000"/>
          <w:right w:val="none" w:sz="4" w:space="0" w:color="000000"/>
        </w:pBdr>
        <w:spacing w:after="0"/>
        <w:rPr>
          <w:rFonts w:ascii="Arial" w:hAnsi="Arial" w:cs="Arial"/>
        </w:rPr>
      </w:pPr>
    </w:p>
    <w:p w14:paraId="1757D423" w14:textId="338BE2A2" w:rsidR="00677F62" w:rsidRPr="004B7C01" w:rsidRDefault="00677F62" w:rsidP="00677F6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6153B3F3" w14:textId="77777777" w:rsidR="00F304EA" w:rsidRPr="004B7C01" w:rsidRDefault="00F304EA">
      <w:pPr>
        <w:pStyle w:val="PargrafodaLista"/>
        <w:ind w:left="0"/>
        <w:rPr>
          <w:rFonts w:ascii="Arial" w:hAnsi="Arial" w:cs="Arial"/>
          <w:lang w:eastAsia="pt-BR"/>
        </w:rPr>
      </w:pPr>
    </w:p>
    <w:p w14:paraId="4EF09290" w14:textId="77777777" w:rsidR="00253D22" w:rsidRDefault="00253D22">
      <w:pPr>
        <w:rPr>
          <w:rFonts w:ascii="Arial" w:hAnsi="Arial" w:cs="Arial"/>
          <w:b/>
          <w:sz w:val="24"/>
          <w:szCs w:val="24"/>
        </w:rPr>
      </w:pPr>
      <w:r>
        <w:br w:type="page"/>
      </w:r>
    </w:p>
    <w:p w14:paraId="632B4FE9" w14:textId="03D2F43E" w:rsidR="00F304EA" w:rsidRPr="00672218" w:rsidRDefault="00194687" w:rsidP="00672218">
      <w:pPr>
        <w:pStyle w:val="Ttulo1"/>
      </w:pPr>
      <w:bookmarkStart w:id="70" w:name="_Toc196244171"/>
      <w:r w:rsidRPr="00672218">
        <w:lastRenderedPageBreak/>
        <w:t>R</w:t>
      </w:r>
      <w:r w:rsidR="00672218" w:rsidRPr="00672218">
        <w:t>EQUISITOS NÃO FUNCIONAIS</w:t>
      </w:r>
      <w:bookmarkEnd w:id="70"/>
    </w:p>
    <w:p w14:paraId="0FA5874C" w14:textId="77777777" w:rsidR="00F304EA" w:rsidRPr="00672218" w:rsidRDefault="00194687" w:rsidP="00672218">
      <w:pPr>
        <w:pStyle w:val="Ttulo2"/>
        <w:rPr>
          <w:szCs w:val="24"/>
        </w:rPr>
      </w:pPr>
      <w:bookmarkStart w:id="71" w:name="_Toc196244172"/>
      <w:r w:rsidRPr="00672218">
        <w:rPr>
          <w:szCs w:val="24"/>
        </w:rPr>
        <w:t>[RNF 01] Simplicidade do sistema</w:t>
      </w:r>
      <w:bookmarkEnd w:id="71"/>
    </w:p>
    <w:p w14:paraId="5C44266E" w14:textId="77777777"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 ser intuitiva e fácil de usar, com uma interface limpa e acessível, especialmente para operadores e administradores.</w:t>
      </w:r>
    </w:p>
    <w:p w14:paraId="3D83302A" w14:textId="77777777" w:rsidR="00F304EA" w:rsidRPr="00672218" w:rsidRDefault="00F304EA">
      <w:pPr>
        <w:spacing w:after="0"/>
        <w:jc w:val="both"/>
        <w:rPr>
          <w:rFonts w:ascii="Arial" w:hAnsi="Arial" w:cs="Arial"/>
          <w:color w:val="000000" w:themeColor="text1"/>
          <w:sz w:val="24"/>
          <w:szCs w:val="24"/>
        </w:rPr>
      </w:pPr>
    </w:p>
    <w:p w14:paraId="69D27DA0" w14:textId="436AA9A0" w:rsidR="00672218" w:rsidRPr="004B7C01" w:rsidRDefault="00672218" w:rsidP="00672218">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3D8F41CA" w14:textId="77777777" w:rsidR="00F304EA" w:rsidRPr="00672218" w:rsidRDefault="00F304EA">
      <w:pPr>
        <w:spacing w:after="0"/>
        <w:jc w:val="both"/>
        <w:rPr>
          <w:rFonts w:ascii="Arial" w:hAnsi="Arial" w:cs="Arial"/>
          <w:color w:val="000000" w:themeColor="text1"/>
          <w:sz w:val="24"/>
          <w:szCs w:val="24"/>
        </w:rPr>
      </w:pPr>
    </w:p>
    <w:p w14:paraId="3BDBC836" w14:textId="77777777" w:rsidR="00F304EA" w:rsidRPr="00672218" w:rsidRDefault="00194687" w:rsidP="00253D22">
      <w:pPr>
        <w:pStyle w:val="Ttulo2"/>
      </w:pPr>
      <w:bookmarkStart w:id="72" w:name="_Toc196244173"/>
      <w:r w:rsidRPr="00672218">
        <w:t>[RNF 02] Backup de Dados</w:t>
      </w:r>
      <w:bookmarkEnd w:id="72"/>
    </w:p>
    <w:p w14:paraId="799C93AF" w14:textId="77777777"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deverá realizar backups automáticos dos dados, garantindo a integridade e segurança da informação.</w:t>
      </w:r>
    </w:p>
    <w:p w14:paraId="06DA9923" w14:textId="77777777" w:rsidR="00F304EA" w:rsidRPr="00672218" w:rsidRDefault="00F304EA">
      <w:pPr>
        <w:spacing w:after="0"/>
        <w:jc w:val="both"/>
        <w:rPr>
          <w:rFonts w:ascii="Arial" w:hAnsi="Arial" w:cs="Arial"/>
          <w:color w:val="000000" w:themeColor="text1"/>
          <w:sz w:val="24"/>
          <w:szCs w:val="24"/>
        </w:rPr>
      </w:pPr>
    </w:p>
    <w:p w14:paraId="6705F308" w14:textId="6DFA3C7C" w:rsidR="00672218" w:rsidRPr="004B7C01" w:rsidRDefault="00672218" w:rsidP="00672218">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079D6326" w14:textId="77777777" w:rsidR="00F304EA" w:rsidRPr="00672218" w:rsidRDefault="00F304EA">
      <w:pPr>
        <w:spacing w:after="0"/>
        <w:jc w:val="both"/>
        <w:rPr>
          <w:rFonts w:ascii="Arial" w:hAnsi="Arial" w:cs="Arial"/>
          <w:color w:val="000000" w:themeColor="text1"/>
          <w:sz w:val="24"/>
          <w:szCs w:val="24"/>
        </w:rPr>
      </w:pPr>
    </w:p>
    <w:p w14:paraId="3BF14CB2" w14:textId="304347EE" w:rsidR="00F304EA" w:rsidRPr="00672218" w:rsidRDefault="00194687" w:rsidP="00253D22">
      <w:pPr>
        <w:pStyle w:val="Ttulo2"/>
      </w:pPr>
      <w:bookmarkStart w:id="73" w:name="_Toc196244174"/>
      <w:r w:rsidRPr="00672218">
        <w:t>[RNF 0</w:t>
      </w:r>
      <w:r w:rsidR="00253D22">
        <w:t>3</w:t>
      </w:r>
      <w:r w:rsidRPr="00672218">
        <w:t>] Feedback visual</w:t>
      </w:r>
      <w:bookmarkEnd w:id="73"/>
    </w:p>
    <w:p w14:paraId="331822BB" w14:textId="77777777"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 fornecer feedback visual claro e informativo, alterando a referência de "administrador" para "operador".</w:t>
      </w:r>
    </w:p>
    <w:p w14:paraId="3FF92026" w14:textId="77777777" w:rsidR="00F304EA" w:rsidRPr="00672218" w:rsidRDefault="00F304EA">
      <w:pPr>
        <w:spacing w:after="0"/>
        <w:jc w:val="both"/>
        <w:rPr>
          <w:rFonts w:ascii="Arial" w:hAnsi="Arial" w:cs="Arial"/>
          <w:color w:val="000000" w:themeColor="text1"/>
          <w:sz w:val="24"/>
          <w:szCs w:val="24"/>
        </w:rPr>
      </w:pPr>
    </w:p>
    <w:p w14:paraId="76AF94A4" w14:textId="33EF4753" w:rsidR="00672218" w:rsidRPr="004B7C01" w:rsidRDefault="00672218" w:rsidP="00672218">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36D2A0BB" w14:textId="77777777" w:rsidR="00F304EA" w:rsidRPr="00672218" w:rsidRDefault="00F304EA">
      <w:pPr>
        <w:spacing w:after="0"/>
        <w:jc w:val="both"/>
        <w:rPr>
          <w:rFonts w:ascii="Arial" w:hAnsi="Arial" w:cs="Arial"/>
          <w:color w:val="000000" w:themeColor="text1"/>
          <w:sz w:val="24"/>
          <w:szCs w:val="24"/>
        </w:rPr>
      </w:pPr>
    </w:p>
    <w:p w14:paraId="496CE71F" w14:textId="12B7CD40" w:rsidR="00F304EA" w:rsidRPr="00672218" w:rsidRDefault="00194687" w:rsidP="00253D22">
      <w:pPr>
        <w:pStyle w:val="Ttulo2"/>
      </w:pPr>
      <w:bookmarkStart w:id="74" w:name="_Toc196244175"/>
      <w:r w:rsidRPr="00672218">
        <w:t xml:space="preserve">[RNF </w:t>
      </w:r>
      <w:r w:rsidR="00253D22">
        <w:t>04</w:t>
      </w:r>
      <w:r w:rsidRPr="00672218">
        <w:t>] Validação de endereços</w:t>
      </w:r>
      <w:bookmarkEnd w:id="74"/>
    </w:p>
    <w:p w14:paraId="71EB6B26" w14:textId="77777777"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deverá verificar as informações de endereço, impedindo o Utilizador de cadastrar um endereço contendo caracteres especiais, como "!", "@", "#", "$", e outros.</w:t>
      </w:r>
    </w:p>
    <w:p w14:paraId="6F7A774E" w14:textId="77777777" w:rsidR="00F304EA" w:rsidRPr="00672218" w:rsidRDefault="00F304EA">
      <w:pPr>
        <w:spacing w:after="0"/>
        <w:jc w:val="both"/>
        <w:rPr>
          <w:rFonts w:ascii="Arial" w:hAnsi="Arial" w:cs="Arial"/>
          <w:color w:val="000000" w:themeColor="text1"/>
          <w:sz w:val="24"/>
          <w:szCs w:val="24"/>
        </w:rPr>
      </w:pPr>
    </w:p>
    <w:p w14:paraId="7E33864F" w14:textId="7D9012BD"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54450105" w14:textId="77777777" w:rsidR="00F304EA" w:rsidRPr="00672218" w:rsidRDefault="00F304EA">
      <w:pPr>
        <w:spacing w:after="0"/>
        <w:jc w:val="both"/>
        <w:rPr>
          <w:rFonts w:ascii="Arial" w:hAnsi="Arial" w:cs="Arial"/>
          <w:color w:val="000000" w:themeColor="text1"/>
          <w:sz w:val="24"/>
          <w:szCs w:val="24"/>
        </w:rPr>
      </w:pPr>
    </w:p>
    <w:p w14:paraId="76450AF5" w14:textId="11C49FE0" w:rsidR="00F304EA" w:rsidRPr="00672218" w:rsidRDefault="00194687" w:rsidP="00253D22">
      <w:pPr>
        <w:pStyle w:val="Ttulo2"/>
      </w:pPr>
      <w:bookmarkStart w:id="75" w:name="_Toc196244176"/>
      <w:r w:rsidRPr="00672218">
        <w:t xml:space="preserve">[RNF </w:t>
      </w:r>
      <w:r w:rsidR="00253D22">
        <w:t>05</w:t>
      </w:r>
      <w:r w:rsidRPr="00672218">
        <w:t>] Exibição de serviços selecionáveis</w:t>
      </w:r>
      <w:bookmarkEnd w:id="75"/>
    </w:p>
    <w:p w14:paraId="51C259A8" w14:textId="77777777"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 Solução deverá exibir com prioridade os serviços que sejam compatíveis com os Pets adicionados durante o cadastro de agendamentos e serviços realizados, verificando as restrições existentes em cada serviço listado. Os serviços incompatíveis deverão ser listados, mas com a menor prioridade.</w:t>
      </w:r>
    </w:p>
    <w:p w14:paraId="27F6573A" w14:textId="77777777" w:rsidR="00F304EA" w:rsidRPr="00672218" w:rsidRDefault="00F304EA">
      <w:pPr>
        <w:spacing w:after="0"/>
        <w:jc w:val="both"/>
        <w:rPr>
          <w:rFonts w:ascii="Arial" w:hAnsi="Arial" w:cs="Arial"/>
          <w:color w:val="000000" w:themeColor="text1"/>
          <w:sz w:val="24"/>
          <w:szCs w:val="24"/>
        </w:rPr>
      </w:pPr>
    </w:p>
    <w:p w14:paraId="06F22C60" w14:textId="1B2BE9D4"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4969ACBE" w14:textId="77777777" w:rsidR="00F304EA" w:rsidRPr="00672218" w:rsidRDefault="00F304EA">
      <w:pPr>
        <w:spacing w:after="0"/>
        <w:jc w:val="both"/>
        <w:rPr>
          <w:rFonts w:ascii="Arial" w:hAnsi="Arial" w:cs="Arial"/>
          <w:color w:val="000000" w:themeColor="text1"/>
          <w:sz w:val="24"/>
          <w:szCs w:val="24"/>
        </w:rPr>
      </w:pPr>
    </w:p>
    <w:p w14:paraId="7471A50E" w14:textId="77777777" w:rsidR="00253D22" w:rsidRDefault="00253D22">
      <w:pPr>
        <w:rPr>
          <w:rFonts w:ascii="Arial" w:hAnsi="Arial" w:cs="Arial"/>
          <w:b/>
          <w:bCs/>
          <w:color w:val="000000" w:themeColor="text1"/>
          <w:sz w:val="24"/>
          <w:szCs w:val="24"/>
        </w:rPr>
      </w:pPr>
      <w:r>
        <w:rPr>
          <w:rFonts w:ascii="Arial" w:hAnsi="Arial" w:cs="Arial"/>
          <w:b/>
          <w:bCs/>
          <w:color w:val="000000" w:themeColor="text1"/>
          <w:sz w:val="24"/>
          <w:szCs w:val="24"/>
        </w:rPr>
        <w:br w:type="page"/>
      </w:r>
    </w:p>
    <w:p w14:paraId="7614D262" w14:textId="3CB765F9" w:rsidR="00F304EA" w:rsidRPr="00253D22" w:rsidRDefault="00194687" w:rsidP="00253D22">
      <w:pPr>
        <w:pStyle w:val="Ttulo2"/>
      </w:pPr>
      <w:bookmarkStart w:id="76" w:name="_Toc196244177"/>
      <w:r w:rsidRPr="00253D22">
        <w:lastRenderedPageBreak/>
        <w:t xml:space="preserve">[RNF </w:t>
      </w:r>
      <w:r w:rsidR="00253D22" w:rsidRPr="00253D22">
        <w:t>06</w:t>
      </w:r>
      <w:r w:rsidRPr="00253D22">
        <w:t>] Seleção de serviços para agendamento e cadastro manual de serviço executado</w:t>
      </w:r>
      <w:bookmarkEnd w:id="76"/>
    </w:p>
    <w:p w14:paraId="17D7DFE2" w14:textId="184A0EBF"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 xml:space="preserve">A solução deverá garantir o cumprimento das restrições do serviço selecionado para um agendamento ou serviço executado, verificando as espécies e a quantidade de Pets participantes do mesmo dono. </w:t>
      </w:r>
      <w:proofErr w:type="gramStart"/>
      <w:r w:rsidRPr="00672218">
        <w:rPr>
          <w:rFonts w:ascii="Arial" w:hAnsi="Arial" w:cs="Arial"/>
          <w:color w:val="000000" w:themeColor="text1"/>
          <w:sz w:val="24"/>
          <w:szCs w:val="24"/>
        </w:rPr>
        <w:t>Ao Utilizador</w:t>
      </w:r>
      <w:proofErr w:type="gramEnd"/>
      <w:r w:rsidRPr="00672218">
        <w:rPr>
          <w:rFonts w:ascii="Arial" w:hAnsi="Arial" w:cs="Arial"/>
          <w:color w:val="000000" w:themeColor="text1"/>
          <w:sz w:val="24"/>
          <w:szCs w:val="24"/>
        </w:rPr>
        <w:t xml:space="preserve"> selecionar um serviço com restrições incompatíveis com os pets participantes, a Solução deverá exibir uma mensagem de erro informando o motivo. Se o serviço em questão possuir ambas as restrições de espécie e número de participantes definidas, a Solução deverá garantir que todos os </w:t>
      </w:r>
      <w:r w:rsidR="00253D22" w:rsidRPr="00672218">
        <w:rPr>
          <w:rFonts w:ascii="Arial" w:hAnsi="Arial" w:cs="Arial"/>
          <w:color w:val="000000" w:themeColor="text1"/>
          <w:sz w:val="24"/>
          <w:szCs w:val="24"/>
        </w:rPr>
        <w:t>praticantes</w:t>
      </w:r>
      <w:r w:rsidRPr="00672218">
        <w:rPr>
          <w:rFonts w:ascii="Arial" w:hAnsi="Arial" w:cs="Arial"/>
          <w:color w:val="000000" w:themeColor="text1"/>
          <w:sz w:val="24"/>
          <w:szCs w:val="24"/>
        </w:rPr>
        <w:t xml:space="preserve"> sejam da mesma espécie.</w:t>
      </w:r>
    </w:p>
    <w:p w14:paraId="4FB49254" w14:textId="77777777" w:rsidR="00F304EA" w:rsidRPr="00672218" w:rsidRDefault="00F304EA">
      <w:pPr>
        <w:spacing w:after="0"/>
        <w:jc w:val="both"/>
        <w:rPr>
          <w:rFonts w:ascii="Arial" w:hAnsi="Arial" w:cs="Arial"/>
          <w:color w:val="000000" w:themeColor="text1"/>
          <w:sz w:val="24"/>
          <w:szCs w:val="24"/>
        </w:rPr>
      </w:pPr>
    </w:p>
    <w:p w14:paraId="46D5ECEB" w14:textId="7EB62595"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w:t>
      </w:r>
      <w:r w:rsidR="00E17786">
        <w:rPr>
          <w:rFonts w:ascii="Arial" w:eastAsia="Arial" w:hAnsi="Arial" w:cs="Arial"/>
          <w:color w:val="000000"/>
          <w:sz w:val="24"/>
        </w:rPr>
        <w:t>x</w:t>
      </w:r>
      <w:r w:rsidRPr="004B7C01">
        <w:rPr>
          <w:rFonts w:ascii="Arial" w:eastAsia="Arial" w:hAnsi="Arial" w:cs="Arial"/>
          <w:color w:val="000000"/>
          <w:sz w:val="24"/>
        </w:rPr>
        <w:t>) Essencial () Importante () Desejável</w:t>
      </w:r>
    </w:p>
    <w:p w14:paraId="0E7A105C" w14:textId="77777777" w:rsidR="00F304EA" w:rsidRPr="00672218" w:rsidRDefault="00F304EA">
      <w:pPr>
        <w:spacing w:after="0"/>
        <w:jc w:val="both"/>
        <w:rPr>
          <w:rFonts w:ascii="Arial" w:hAnsi="Arial" w:cs="Arial"/>
          <w:color w:val="000000" w:themeColor="text1"/>
          <w:sz w:val="24"/>
          <w:szCs w:val="24"/>
        </w:rPr>
      </w:pPr>
    </w:p>
    <w:p w14:paraId="7BD25C68" w14:textId="1A0FADD7" w:rsidR="00F304EA" w:rsidRPr="00672218" w:rsidRDefault="00194687" w:rsidP="00253D22">
      <w:pPr>
        <w:pStyle w:val="Ttulo2"/>
      </w:pPr>
      <w:bookmarkStart w:id="77" w:name="_Toc196244178"/>
      <w:r w:rsidRPr="00672218">
        <w:t xml:space="preserve">[RNF </w:t>
      </w:r>
      <w:r w:rsidR="00253D22">
        <w:t>07</w:t>
      </w:r>
      <w:r w:rsidRPr="00672218">
        <w:t>] Restrição de espécies para serviço</w:t>
      </w:r>
      <w:bookmarkEnd w:id="77"/>
    </w:p>
    <w:p w14:paraId="502FEA75" w14:textId="77777777"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Esta restrição limita as espécies que poderão ser atendidas pelo serviço, podendo ser uma ou mais.</w:t>
      </w:r>
    </w:p>
    <w:p w14:paraId="59425AE7" w14:textId="77777777" w:rsidR="00F304EA" w:rsidRPr="00672218" w:rsidRDefault="00F304EA">
      <w:pPr>
        <w:spacing w:after="0"/>
        <w:jc w:val="both"/>
        <w:rPr>
          <w:rFonts w:ascii="Arial" w:hAnsi="Arial" w:cs="Arial"/>
          <w:color w:val="000000" w:themeColor="text1"/>
          <w:sz w:val="24"/>
          <w:szCs w:val="24"/>
        </w:rPr>
      </w:pPr>
    </w:p>
    <w:p w14:paraId="12EB5E6C" w14:textId="2CCCAE7B"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3E0A2FBF" w14:textId="77777777" w:rsidR="00F304EA" w:rsidRPr="00672218" w:rsidRDefault="00F304EA">
      <w:pPr>
        <w:spacing w:after="0"/>
        <w:jc w:val="both"/>
        <w:rPr>
          <w:rFonts w:ascii="Arial" w:hAnsi="Arial" w:cs="Arial"/>
          <w:color w:val="000000" w:themeColor="text1"/>
          <w:sz w:val="24"/>
          <w:szCs w:val="24"/>
        </w:rPr>
      </w:pPr>
    </w:p>
    <w:p w14:paraId="27D677C6" w14:textId="287067E0" w:rsidR="00F304EA" w:rsidRPr="00253D22" w:rsidRDefault="00194687" w:rsidP="00253D22">
      <w:pPr>
        <w:pStyle w:val="Ttulo2"/>
      </w:pPr>
      <w:bookmarkStart w:id="78" w:name="_Toc196244179"/>
      <w:r w:rsidRPr="00253D22">
        <w:t xml:space="preserve">[RNF </w:t>
      </w:r>
      <w:r w:rsidR="00253D22" w:rsidRPr="00253D22">
        <w:t>08</w:t>
      </w:r>
      <w:r w:rsidRPr="00253D22">
        <w:t>] Restrição de participantes</w:t>
      </w:r>
      <w:bookmarkEnd w:id="78"/>
    </w:p>
    <w:p w14:paraId="69BDA20C" w14:textId="49FC04F5" w:rsidR="00F304EA" w:rsidRPr="00672218" w:rsidRDefault="00194687">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 xml:space="preserve">Esta restrição limita a quantidade de pets </w:t>
      </w:r>
      <w:r w:rsidR="00253D22" w:rsidRPr="00672218">
        <w:rPr>
          <w:rFonts w:ascii="Arial" w:hAnsi="Arial" w:cs="Arial"/>
          <w:color w:val="000000" w:themeColor="text1"/>
          <w:sz w:val="24"/>
          <w:szCs w:val="24"/>
        </w:rPr>
        <w:t>praticantes</w:t>
      </w:r>
      <w:r w:rsidRPr="00672218">
        <w:rPr>
          <w:rFonts w:ascii="Arial" w:hAnsi="Arial" w:cs="Arial"/>
          <w:color w:val="000000" w:themeColor="text1"/>
          <w:sz w:val="24"/>
          <w:szCs w:val="24"/>
        </w:rPr>
        <w:t xml:space="preserve"> do mesmo dono que poderão ser adicionados a um mesmo serviço executado ou agendamento. A restrição deverá considerar apenas uma das duas opções seguintes como válidas para um serviço: "individual" e "coletivo". A restrição "individual" limita o serviço a conter apenas 1 (um) Pet do mesmo dono em cada agendamento ou serviço executado. A restrição "coletivo" permite </w:t>
      </w:r>
      <w:r w:rsidR="00253D22" w:rsidRPr="00672218">
        <w:rPr>
          <w:rFonts w:ascii="Arial" w:hAnsi="Arial" w:cs="Arial"/>
          <w:color w:val="000000" w:themeColor="text1"/>
          <w:sz w:val="24"/>
          <w:szCs w:val="24"/>
        </w:rPr>
        <w:t>o serviço</w:t>
      </w:r>
      <w:r w:rsidRPr="00672218">
        <w:rPr>
          <w:rFonts w:ascii="Arial" w:hAnsi="Arial" w:cs="Arial"/>
          <w:color w:val="000000" w:themeColor="text1"/>
          <w:sz w:val="24"/>
          <w:szCs w:val="24"/>
        </w:rPr>
        <w:t xml:space="preserve"> a conter 1 (um) ou mais Pets do mesmo dono em cada agendamento ou serviço executado.</w:t>
      </w:r>
    </w:p>
    <w:p w14:paraId="2AFE8C43" w14:textId="77777777" w:rsidR="00F304EA" w:rsidRPr="00672218" w:rsidRDefault="00F304EA">
      <w:pPr>
        <w:spacing w:after="0"/>
        <w:jc w:val="both"/>
        <w:rPr>
          <w:rFonts w:ascii="Arial" w:hAnsi="Arial" w:cs="Arial"/>
          <w:color w:val="000000" w:themeColor="text1"/>
          <w:sz w:val="24"/>
          <w:szCs w:val="24"/>
        </w:rPr>
      </w:pPr>
    </w:p>
    <w:p w14:paraId="195F544B" w14:textId="434E6725"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7BA2744F" w14:textId="77777777" w:rsidR="00F304EA" w:rsidRPr="00672218" w:rsidRDefault="00F304EA">
      <w:pPr>
        <w:spacing w:after="0"/>
        <w:jc w:val="both"/>
        <w:rPr>
          <w:rFonts w:ascii="Arial" w:hAnsi="Arial" w:cs="Arial"/>
          <w:color w:val="000000" w:themeColor="text1"/>
          <w:sz w:val="24"/>
          <w:szCs w:val="24"/>
        </w:rPr>
      </w:pPr>
    </w:p>
    <w:p w14:paraId="36482D65" w14:textId="0A025396" w:rsidR="00253D22" w:rsidRPr="00672218" w:rsidRDefault="00194687" w:rsidP="00253D22">
      <w:pPr>
        <w:pStyle w:val="Ttulo2"/>
      </w:pPr>
      <w:bookmarkStart w:id="79" w:name="_Toc196244180"/>
      <w:r w:rsidRPr="00672218">
        <w:t xml:space="preserve">[RNF </w:t>
      </w:r>
      <w:r w:rsidR="00253D22">
        <w:t>09</w:t>
      </w:r>
      <w:r w:rsidRPr="00672218">
        <w:t>] Inclusão de pets participantes em um agendamento ou serviço executado</w:t>
      </w:r>
      <w:bookmarkEnd w:id="79"/>
    </w:p>
    <w:p w14:paraId="32B706BF" w14:textId="5DA5FA47" w:rsidR="00F304EA" w:rsidRPr="00672218" w:rsidRDefault="00194687" w:rsidP="00253D22">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 xml:space="preserve">Ao Utilizador adicionar Pets participantes durante o cadastro de um agendamento ou </w:t>
      </w:r>
      <w:r w:rsidR="00253D22" w:rsidRPr="00672218">
        <w:rPr>
          <w:rFonts w:ascii="Arial" w:hAnsi="Arial" w:cs="Arial"/>
          <w:color w:val="000000" w:themeColor="text1"/>
          <w:sz w:val="24"/>
          <w:szCs w:val="24"/>
        </w:rPr>
        <w:t>serviços executados</w:t>
      </w:r>
      <w:r w:rsidRPr="00672218">
        <w:rPr>
          <w:rFonts w:ascii="Arial" w:hAnsi="Arial" w:cs="Arial"/>
          <w:color w:val="000000" w:themeColor="text1"/>
          <w:sz w:val="24"/>
          <w:szCs w:val="24"/>
        </w:rPr>
        <w:t>, a Solução deverá garantir o cumprimento das restrições do serviço selecionado, caso ele já tenha sido definido. Uma mensagem de erro deverá ser exibida ao Utilizador tentar violar uma restrição do serviço adicionado, impedindo a adição do Pet.</w:t>
      </w:r>
    </w:p>
    <w:p w14:paraId="328AA474" w14:textId="77777777" w:rsidR="00F304EA" w:rsidRPr="00672218" w:rsidRDefault="00F304EA">
      <w:pPr>
        <w:jc w:val="both"/>
        <w:rPr>
          <w:rFonts w:ascii="Arial" w:hAnsi="Arial" w:cs="Arial"/>
          <w:color w:val="000000" w:themeColor="text1"/>
          <w:sz w:val="24"/>
          <w:szCs w:val="24"/>
        </w:rPr>
      </w:pPr>
    </w:p>
    <w:p w14:paraId="437F545A" w14:textId="31D7D4B4"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58405D75" w14:textId="77777777" w:rsidR="00F304EA" w:rsidRPr="00672218" w:rsidRDefault="00F304EA">
      <w:pPr>
        <w:jc w:val="both"/>
        <w:rPr>
          <w:rFonts w:ascii="Arial" w:hAnsi="Arial" w:cs="Arial"/>
          <w:color w:val="000000" w:themeColor="text1"/>
          <w:sz w:val="24"/>
          <w:szCs w:val="24"/>
        </w:rPr>
      </w:pPr>
    </w:p>
    <w:p w14:paraId="5E685E1B" w14:textId="77777777" w:rsidR="00253D22" w:rsidRDefault="00253D22">
      <w:pPr>
        <w:rPr>
          <w:rFonts w:ascii="Arial" w:hAnsi="Arial" w:cs="Arial"/>
          <w:b/>
          <w:bCs/>
          <w:color w:val="000000" w:themeColor="text1"/>
          <w:sz w:val="24"/>
          <w:szCs w:val="24"/>
        </w:rPr>
      </w:pPr>
    </w:p>
    <w:p w14:paraId="384E383B" w14:textId="1D81B50A" w:rsidR="00F304EA" w:rsidRPr="00672218" w:rsidRDefault="00194687" w:rsidP="00253D22">
      <w:pPr>
        <w:pStyle w:val="Ttulo2"/>
      </w:pPr>
      <w:bookmarkStart w:id="80" w:name="_Toc196244181"/>
      <w:r w:rsidRPr="00672218">
        <w:lastRenderedPageBreak/>
        <w:t xml:space="preserve">[RNF </w:t>
      </w:r>
      <w:r w:rsidR="00253D22">
        <w:t>10</w:t>
      </w:r>
      <w:r w:rsidRPr="00672218">
        <w:t>] Verificação da disponibilidade de funcionário em agendamentos</w:t>
      </w:r>
      <w:bookmarkEnd w:id="80"/>
    </w:p>
    <w:p w14:paraId="672BB229" w14:textId="2F70E912" w:rsidR="00F304EA" w:rsidRDefault="00194687" w:rsidP="00253D22">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Durante a atribuição de um funcionário a um agendamento, a solução verificará se o estado de disponibilidade do funcionário se encontra como "disponível" para o dia e horário agendados. Caso o estado de disponibilidade verificado do funcionário esteja como "reservado", a solução deverá notificar ao Utilizador da possibilidade de sobreposição de horário, mas permitir a atribuição, caso o Utilizador deseje.</w:t>
      </w:r>
    </w:p>
    <w:p w14:paraId="47847D93" w14:textId="77777777" w:rsidR="00253D22" w:rsidRPr="00672218" w:rsidRDefault="00253D22" w:rsidP="00253D22">
      <w:pPr>
        <w:spacing w:after="0"/>
        <w:jc w:val="both"/>
        <w:rPr>
          <w:rFonts w:ascii="Arial" w:hAnsi="Arial" w:cs="Arial"/>
          <w:color w:val="000000" w:themeColor="text1"/>
          <w:sz w:val="24"/>
          <w:szCs w:val="24"/>
        </w:rPr>
      </w:pPr>
    </w:p>
    <w:p w14:paraId="56A6CD02" w14:textId="380B08F8" w:rsidR="00F304EA"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07D8955D" w14:textId="77777777" w:rsidR="00253D22" w:rsidRPr="00253D22"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p>
    <w:p w14:paraId="5813A961" w14:textId="0AAC9B57" w:rsidR="00F304EA" w:rsidRPr="00672218" w:rsidRDefault="00194687" w:rsidP="00253D22">
      <w:pPr>
        <w:pStyle w:val="Ttulo2"/>
      </w:pPr>
      <w:bookmarkStart w:id="81" w:name="_Toc196244182"/>
      <w:r w:rsidRPr="00672218">
        <w:t xml:space="preserve">[RNF </w:t>
      </w:r>
      <w:r w:rsidR="00253D22">
        <w:t>11</w:t>
      </w:r>
      <w:r w:rsidRPr="00672218">
        <w:t>] Destaque de agendamentos com sobreposição de horário</w:t>
      </w:r>
      <w:bookmarkEnd w:id="81"/>
    </w:p>
    <w:p w14:paraId="4A421266" w14:textId="1AE6B7FA" w:rsidR="00F304EA" w:rsidRDefault="00194687" w:rsidP="00253D22">
      <w:pPr>
        <w:spacing w:after="0"/>
        <w:jc w:val="both"/>
        <w:rPr>
          <w:rFonts w:ascii="Arial" w:hAnsi="Arial" w:cs="Arial"/>
          <w:color w:val="000000" w:themeColor="text1"/>
          <w:sz w:val="24"/>
          <w:szCs w:val="24"/>
        </w:rPr>
      </w:pPr>
      <w:r w:rsidRPr="00672218">
        <w:rPr>
          <w:rFonts w:ascii="Arial" w:hAnsi="Arial" w:cs="Arial"/>
          <w:color w:val="000000" w:themeColor="text1"/>
          <w:sz w:val="24"/>
          <w:szCs w:val="24"/>
        </w:rPr>
        <w:t>Ao exibir a agenda do funcionário ou ao exibir os agendamentos futuros, a solução deverá destacar agendamentos com restrição "individual" de participantes de um mesmo funcionário que estejam marcados para um mesmo horário e dia, exibindo-os com uma cor que chame atenção do Utilizador.</w:t>
      </w:r>
    </w:p>
    <w:p w14:paraId="73985E9C" w14:textId="77777777" w:rsidR="00253D22" w:rsidRPr="00672218" w:rsidRDefault="00253D22" w:rsidP="00253D22">
      <w:pPr>
        <w:spacing w:after="0"/>
        <w:jc w:val="both"/>
        <w:rPr>
          <w:rFonts w:ascii="Arial" w:hAnsi="Arial" w:cs="Arial"/>
          <w:color w:val="000000" w:themeColor="text1"/>
          <w:sz w:val="24"/>
          <w:szCs w:val="24"/>
        </w:rPr>
      </w:pPr>
    </w:p>
    <w:p w14:paraId="26EAD1A2" w14:textId="1A63F441" w:rsidR="00253D22" w:rsidRPr="004B7C01" w:rsidRDefault="00253D22" w:rsidP="00253D22">
      <w:pPr>
        <w:pBdr>
          <w:top w:val="none" w:sz="4" w:space="0" w:color="000000"/>
          <w:left w:val="none" w:sz="4" w:space="0" w:color="000000"/>
          <w:bottom w:val="none" w:sz="4" w:space="0" w:color="000000"/>
          <w:right w:val="none" w:sz="4" w:space="0" w:color="000000"/>
        </w:pBdr>
        <w:spacing w:after="0"/>
        <w:rPr>
          <w:rFonts w:ascii="Arial" w:hAnsi="Arial" w:cs="Arial"/>
        </w:rPr>
      </w:pPr>
      <w:r w:rsidRPr="004B7C01">
        <w:rPr>
          <w:rFonts w:ascii="Arial" w:eastAsia="Arial" w:hAnsi="Arial" w:cs="Arial"/>
          <w:color w:val="000000"/>
          <w:sz w:val="24"/>
        </w:rPr>
        <w:t>Prioridade: () Essencial () Importante (</w:t>
      </w:r>
      <w:r w:rsidR="00E17786">
        <w:rPr>
          <w:rFonts w:ascii="Arial" w:eastAsia="Arial" w:hAnsi="Arial" w:cs="Arial"/>
          <w:color w:val="000000"/>
          <w:sz w:val="24"/>
        </w:rPr>
        <w:t>x</w:t>
      </w:r>
      <w:r w:rsidRPr="004B7C01">
        <w:rPr>
          <w:rFonts w:ascii="Arial" w:eastAsia="Arial" w:hAnsi="Arial" w:cs="Arial"/>
          <w:color w:val="000000"/>
          <w:sz w:val="24"/>
        </w:rPr>
        <w:t>) Desejável</w:t>
      </w:r>
    </w:p>
    <w:p w14:paraId="3D8809C0" w14:textId="2636987B" w:rsidR="006F5B7A" w:rsidRDefault="006F5B7A">
      <w:pPr>
        <w:rPr>
          <w:rFonts w:ascii="Arial" w:hAnsi="Arial" w:cs="Arial"/>
          <w:color w:val="000000" w:themeColor="text1"/>
          <w:sz w:val="24"/>
          <w:szCs w:val="24"/>
        </w:rPr>
      </w:pPr>
      <w:r>
        <w:rPr>
          <w:rFonts w:ascii="Arial" w:hAnsi="Arial" w:cs="Arial"/>
          <w:color w:val="000000" w:themeColor="text1"/>
          <w:sz w:val="24"/>
          <w:szCs w:val="24"/>
        </w:rPr>
        <w:br w:type="page"/>
      </w:r>
    </w:p>
    <w:p w14:paraId="247B206B" w14:textId="4DD5C03C" w:rsidR="00F304EA" w:rsidRPr="006F5B7A" w:rsidRDefault="00194687" w:rsidP="006F5B7A">
      <w:pPr>
        <w:pStyle w:val="PargrafodaLista"/>
        <w:numPr>
          <w:ilvl w:val="0"/>
          <w:numId w:val="12"/>
        </w:numPr>
        <w:rPr>
          <w:rFonts w:ascii="Arial" w:hAnsi="Arial" w:cs="Arial"/>
          <w:b/>
          <w:bCs/>
          <w:sz w:val="24"/>
          <w:szCs w:val="24"/>
          <w:u w:val="single"/>
        </w:rPr>
      </w:pPr>
      <w:bookmarkStart w:id="82" w:name="_Toc196244183"/>
      <w:r w:rsidRPr="00EB4DDC">
        <w:rPr>
          <w:rStyle w:val="Ttulo1Char"/>
        </w:rPr>
        <w:lastRenderedPageBreak/>
        <w:t>Diagrama DER</w:t>
      </w:r>
      <w:bookmarkEnd w:id="82"/>
      <w:r w:rsidR="006F5B7A">
        <w:rPr>
          <w:noProof/>
        </w:rPr>
        <w:drawing>
          <wp:inline distT="0" distB="0" distL="0" distR="0" wp14:anchorId="1C3C94DE" wp14:editId="276F8F1F">
            <wp:extent cx="5400040" cy="78949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29867" name=""/>
                    <pic:cNvPicPr>
                      <a:picLocks noChangeAspect="1"/>
                    </pic:cNvPicPr>
                  </pic:nvPicPr>
                  <pic:blipFill>
                    <a:blip r:embed="rId11">
                      <a:extLst>
                        <a:ext uri="{28A0092B-C50C-407E-A947-70E740481C1C}">
                          <a14:useLocalDpi xmlns:a14="http://schemas.microsoft.com/office/drawing/2010/main" val="0"/>
                        </a:ext>
                      </a:extLst>
                    </a:blip>
                    <a:stretch/>
                  </pic:blipFill>
                  <pic:spPr bwMode="auto">
                    <a:xfrm>
                      <a:off x="0" y="0"/>
                      <a:ext cx="5400040" cy="7894955"/>
                    </a:xfrm>
                    <a:prstGeom prst="rect">
                      <a:avLst/>
                    </a:prstGeom>
                  </pic:spPr>
                </pic:pic>
              </a:graphicData>
            </a:graphic>
          </wp:inline>
        </w:drawing>
      </w:r>
    </w:p>
    <w:p w14:paraId="6918E780" w14:textId="033664E7" w:rsidR="006F5B7A" w:rsidRDefault="006F5B7A" w:rsidP="006F5B7A">
      <w:pPr>
        <w:jc w:val="center"/>
        <w:rPr>
          <w:rFonts w:ascii="Segoe UI" w:hAnsi="Segoe UI" w:cs="Segoe UI"/>
          <w:b/>
          <w:bCs/>
          <w:sz w:val="24"/>
          <w:szCs w:val="24"/>
        </w:rPr>
      </w:pPr>
    </w:p>
    <w:p w14:paraId="7A18CA4E" w14:textId="301DD264" w:rsidR="006F5B7A" w:rsidRDefault="006F5B7A" w:rsidP="00EB4DDC">
      <w:pPr>
        <w:pStyle w:val="Ttulo1"/>
      </w:pPr>
      <w:bookmarkStart w:id="83" w:name="_Toc196244184"/>
      <w:r>
        <w:t>Especificação dos casos de uso</w:t>
      </w:r>
      <w:bookmarkEnd w:id="83"/>
    </w:p>
    <w:p w14:paraId="57AC0264" w14:textId="15824813" w:rsidR="00EF11C9" w:rsidRDefault="002C0261" w:rsidP="00EF11C9">
      <w:pPr>
        <w:ind w:left="360"/>
        <w:rPr>
          <w:b/>
        </w:rPr>
      </w:pPr>
      <w:r>
        <w:rPr>
          <w:b/>
          <w:noProof/>
        </w:rPr>
        <w:drawing>
          <wp:inline distT="0" distB="0" distL="0" distR="0" wp14:anchorId="7C1831B7" wp14:editId="3AE96F6D">
            <wp:extent cx="5391150" cy="3238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238500"/>
                    </a:xfrm>
                    <a:prstGeom prst="rect">
                      <a:avLst/>
                    </a:prstGeom>
                    <a:noFill/>
                    <a:ln>
                      <a:noFill/>
                    </a:ln>
                  </pic:spPr>
                </pic:pic>
              </a:graphicData>
            </a:graphic>
          </wp:inline>
        </w:drawing>
      </w:r>
    </w:p>
    <w:p w14:paraId="4213C982" w14:textId="0CA87758" w:rsidR="002C0261" w:rsidRDefault="002C0261" w:rsidP="00EF11C9">
      <w:pPr>
        <w:ind w:left="360"/>
        <w:rPr>
          <w:b/>
        </w:rPr>
      </w:pPr>
      <w:r>
        <w:rPr>
          <w:b/>
        </w:rPr>
        <w:t>5.1 Atores</w:t>
      </w:r>
    </w:p>
    <w:p w14:paraId="35F72AF5" w14:textId="6FCCF831" w:rsidR="002C0261" w:rsidRDefault="002C0261" w:rsidP="00EF11C9">
      <w:pPr>
        <w:ind w:left="360"/>
      </w:pPr>
      <w:r>
        <w:t xml:space="preserve">Empreendedor: Poderá fazer se registrar, fazer login, cadastrar sua empresa, adquirir licença, cadastrar serviço oferecido, cadastrar funcionário, cadastrar agendamento, cadastrar pets, cadastrar cliente, cadastrar serviço executável, gerar relatório detalhado, ver </w:t>
      </w:r>
      <w:r w:rsidR="00BC67D3">
        <w:t>lista de pet, clientes, agendamento, serviço executável, serviço oferecido, funcionários.</w:t>
      </w:r>
    </w:p>
    <w:p w14:paraId="0B860EB3" w14:textId="10DD1302" w:rsidR="002C0261" w:rsidRDefault="00BC67D3" w:rsidP="00EF11C9">
      <w:pPr>
        <w:ind w:left="360"/>
        <w:rPr>
          <w:b/>
        </w:rPr>
      </w:pPr>
      <w:r>
        <w:rPr>
          <w:b/>
        </w:rPr>
        <w:t>5.2 Descrição do caso de uso</w:t>
      </w:r>
    </w:p>
    <w:p w14:paraId="0C2EE2F0" w14:textId="39037B6B" w:rsidR="00BC67D3" w:rsidRDefault="00BC67D3" w:rsidP="00EF11C9">
      <w:pPr>
        <w:ind w:left="360"/>
        <w:rPr>
          <w:b/>
        </w:rPr>
      </w:pPr>
      <w:r>
        <w:rPr>
          <w:b/>
        </w:rPr>
        <w:lastRenderedPageBreak/>
        <w:tab/>
        <w:t>5.2.1 Registrar conta</w:t>
      </w:r>
      <w:r w:rsidR="00496D1D">
        <w:rPr>
          <w:b/>
          <w:noProof/>
        </w:rPr>
        <w:drawing>
          <wp:inline distT="0" distB="0" distL="0" distR="0" wp14:anchorId="7862E742" wp14:editId="12E3676D">
            <wp:extent cx="5391150" cy="30670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0670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414"/>
        <w:gridCol w:w="6290"/>
      </w:tblGrid>
      <w:tr w:rsidR="0049287D" w:rsidRPr="0049287D" w14:paraId="086F8F69" w14:textId="77777777" w:rsidTr="004928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35106" w14:textId="77777777" w:rsidR="0049287D" w:rsidRPr="0049287D" w:rsidRDefault="0049287D" w:rsidP="0049287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CC2" w14:textId="77777777" w:rsidR="0049287D" w:rsidRPr="0049287D" w:rsidRDefault="0049287D" w:rsidP="0049287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Cadastro</w:t>
            </w:r>
          </w:p>
        </w:tc>
      </w:tr>
      <w:tr w:rsidR="0049287D" w:rsidRPr="0049287D" w14:paraId="765B0E78" w14:textId="77777777" w:rsidTr="004928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D53B6" w14:textId="77777777" w:rsidR="0049287D" w:rsidRPr="0049287D" w:rsidRDefault="0049287D" w:rsidP="0049287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1392B" w14:textId="1F7A3395" w:rsidR="0049287D" w:rsidRPr="0049287D" w:rsidRDefault="0049287D" w:rsidP="0049287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49287D" w:rsidRPr="0049287D" w14:paraId="1053E3B2" w14:textId="77777777" w:rsidTr="004928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7085C" w14:textId="77777777" w:rsidR="0049287D" w:rsidRPr="0049287D" w:rsidRDefault="0049287D" w:rsidP="0049287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86127" w14:textId="502AA455" w:rsidR="0049287D" w:rsidRPr="0049287D" w:rsidRDefault="0049287D" w:rsidP="0049287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sidR="00496D1D">
              <w:rPr>
                <w:rFonts w:ascii="Arial" w:eastAsia="Times New Roman" w:hAnsi="Arial" w:cs="Arial"/>
                <w:color w:val="000000"/>
                <w:sz w:val="24"/>
                <w:szCs w:val="24"/>
                <w:lang w:eastAsia="pt-BR"/>
              </w:rPr>
              <w:t>registro</w:t>
            </w:r>
            <w:r w:rsidRPr="0049287D">
              <w:rPr>
                <w:rFonts w:ascii="Arial" w:eastAsia="Times New Roman" w:hAnsi="Arial" w:cs="Arial"/>
                <w:color w:val="000000"/>
                <w:sz w:val="24"/>
                <w:szCs w:val="24"/>
                <w:lang w:eastAsia="pt-BR"/>
              </w:rPr>
              <w:t xml:space="preserve"> no sistema</w:t>
            </w:r>
          </w:p>
        </w:tc>
      </w:tr>
      <w:tr w:rsidR="0049287D" w:rsidRPr="0049287D" w14:paraId="5F2D282B" w14:textId="77777777" w:rsidTr="004928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2E4EC" w14:textId="77777777" w:rsidR="0049287D" w:rsidRPr="0049287D" w:rsidRDefault="0049287D" w:rsidP="0049287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39F4" w14:textId="77777777" w:rsidR="0049287D" w:rsidRPr="0049287D" w:rsidRDefault="0049287D" w:rsidP="0049287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w:t>
            </w:r>
          </w:p>
        </w:tc>
      </w:tr>
      <w:tr w:rsidR="0049287D" w:rsidRPr="0049287D" w14:paraId="12D19665" w14:textId="77777777" w:rsidTr="004928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AF46D" w14:textId="77777777" w:rsidR="0049287D" w:rsidRPr="0049287D" w:rsidRDefault="0049287D" w:rsidP="0049287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FEEA3" w14:textId="06E254A7" w:rsidR="0049287D" w:rsidRPr="0049287D" w:rsidRDefault="0049287D" w:rsidP="0049287D">
            <w:pPr>
              <w:numPr>
                <w:ilvl w:val="0"/>
                <w:numId w:val="19"/>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sidR="00496D1D">
              <w:rPr>
                <w:rFonts w:ascii="Arial" w:eastAsia="Times New Roman" w:hAnsi="Arial" w:cs="Arial"/>
                <w:color w:val="000000"/>
                <w:sz w:val="24"/>
                <w:szCs w:val="24"/>
                <w:lang w:eastAsia="pt-BR"/>
              </w:rPr>
              <w:t>registro da conta</w:t>
            </w:r>
          </w:p>
          <w:p w14:paraId="15E2B26B" w14:textId="77777777" w:rsidR="0049287D" w:rsidRPr="0049287D" w:rsidRDefault="0049287D" w:rsidP="0049287D">
            <w:pPr>
              <w:numPr>
                <w:ilvl w:val="0"/>
                <w:numId w:val="19"/>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O sistema valida e armazena as informações</w:t>
            </w:r>
          </w:p>
          <w:p w14:paraId="34E36620" w14:textId="77777777" w:rsidR="0049287D" w:rsidRPr="0049287D" w:rsidRDefault="0049287D" w:rsidP="0049287D">
            <w:pPr>
              <w:spacing w:after="0" w:line="240" w:lineRule="auto"/>
              <w:rPr>
                <w:rFonts w:ascii="Times New Roman" w:eastAsia="Times New Roman" w:hAnsi="Times New Roman" w:cs="Times New Roman"/>
                <w:sz w:val="24"/>
                <w:szCs w:val="24"/>
                <w:lang w:eastAsia="pt-BR"/>
              </w:rPr>
            </w:pPr>
          </w:p>
        </w:tc>
      </w:tr>
      <w:tr w:rsidR="0049287D" w:rsidRPr="0049287D" w14:paraId="07E62641" w14:textId="77777777" w:rsidTr="004928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6016" w14:textId="77777777" w:rsidR="0049287D" w:rsidRPr="0049287D" w:rsidRDefault="0049287D" w:rsidP="0049287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9D2BC" w14:textId="77777777" w:rsidR="0049287D" w:rsidRPr="0049287D" w:rsidRDefault="0049287D" w:rsidP="0049287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O sistema mantém as informações coletadas no banco de dados</w:t>
            </w:r>
          </w:p>
        </w:tc>
      </w:tr>
      <w:tr w:rsidR="0049287D" w:rsidRPr="0049287D" w14:paraId="697E02EF" w14:textId="77777777" w:rsidTr="004928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648AF" w14:textId="77777777" w:rsidR="0049287D" w:rsidRPr="0049287D" w:rsidRDefault="0049287D" w:rsidP="0049287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1679" w14:textId="005B23AD" w:rsidR="0049287D" w:rsidRPr="0049287D" w:rsidRDefault="0049287D" w:rsidP="0049287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deve garantir a segurança dos dados </w:t>
            </w:r>
            <w:proofErr w:type="gramStart"/>
            <w:r w:rsidRPr="0049287D">
              <w:rPr>
                <w:rFonts w:ascii="Arial" w:eastAsia="Times New Roman" w:hAnsi="Arial" w:cs="Arial"/>
                <w:color w:val="000000"/>
                <w:sz w:val="24"/>
                <w:szCs w:val="24"/>
                <w:lang w:eastAsia="pt-BR"/>
              </w:rPr>
              <w:t xml:space="preserve">dos </w:t>
            </w:r>
            <w:r w:rsidR="007B5711">
              <w:rPr>
                <w:rFonts w:ascii="Arial" w:eastAsia="Times New Roman" w:hAnsi="Arial" w:cs="Arial"/>
                <w:color w:val="000000"/>
                <w:sz w:val="24"/>
                <w:szCs w:val="24"/>
                <w:lang w:eastAsia="pt-BR"/>
              </w:rPr>
              <w:t>usuário</w:t>
            </w:r>
            <w:proofErr w:type="gramEnd"/>
          </w:p>
        </w:tc>
      </w:tr>
    </w:tbl>
    <w:p w14:paraId="481F4008" w14:textId="77777777" w:rsidR="0049287D" w:rsidRDefault="0049287D" w:rsidP="00EF11C9">
      <w:pPr>
        <w:ind w:left="360"/>
        <w:rPr>
          <w:b/>
        </w:rPr>
      </w:pPr>
    </w:p>
    <w:p w14:paraId="0C717EB2" w14:textId="77777777" w:rsidR="00071509" w:rsidRDefault="00071509" w:rsidP="00496D1D">
      <w:pPr>
        <w:ind w:firstLine="709"/>
        <w:rPr>
          <w:b/>
        </w:rPr>
      </w:pPr>
    </w:p>
    <w:p w14:paraId="345A7D18" w14:textId="3B38C886" w:rsidR="00BC67D3" w:rsidRDefault="00BC67D3" w:rsidP="00496D1D">
      <w:pPr>
        <w:ind w:firstLine="709"/>
        <w:rPr>
          <w:b/>
        </w:rPr>
      </w:pPr>
      <w:r>
        <w:rPr>
          <w:b/>
        </w:rPr>
        <w:lastRenderedPageBreak/>
        <w:t>5.2.2 Entrar na conta</w:t>
      </w:r>
      <w:r w:rsidR="00071509">
        <w:rPr>
          <w:b/>
          <w:noProof/>
        </w:rPr>
        <w:drawing>
          <wp:inline distT="0" distB="0" distL="0" distR="0" wp14:anchorId="564C2BAB" wp14:editId="6BF094EF">
            <wp:extent cx="5391150" cy="13144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13144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437"/>
        <w:gridCol w:w="6267"/>
      </w:tblGrid>
      <w:tr w:rsidR="00071509" w:rsidRPr="0049287D" w14:paraId="58FEF963"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51F4D"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EB126" w14:textId="44F4920B"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Entrar na conta</w:t>
            </w:r>
          </w:p>
        </w:tc>
      </w:tr>
      <w:tr w:rsidR="00071509" w:rsidRPr="0049287D" w14:paraId="19AC476F"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22B19"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C39A4"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071509" w:rsidRPr="0049287D" w14:paraId="7F27ADBF"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D34BC"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CC7BF" w14:textId="58A3394F"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acesso ao</w:t>
            </w:r>
            <w:r w:rsidRPr="0049287D">
              <w:rPr>
                <w:rFonts w:ascii="Arial" w:eastAsia="Times New Roman" w:hAnsi="Arial" w:cs="Arial"/>
                <w:color w:val="000000"/>
                <w:sz w:val="24"/>
                <w:szCs w:val="24"/>
                <w:lang w:eastAsia="pt-BR"/>
              </w:rPr>
              <w:t xml:space="preserve"> sistema</w:t>
            </w:r>
          </w:p>
        </w:tc>
      </w:tr>
      <w:tr w:rsidR="00071509" w:rsidRPr="0049287D" w14:paraId="18DB520F"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1690B"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79566" w14:textId="0B17FCA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 xml:space="preserve">Entrar com o </w:t>
            </w:r>
            <w:proofErr w:type="spellStart"/>
            <w:r w:rsidRPr="00071509">
              <w:rPr>
                <w:rFonts w:ascii="Arial" w:eastAsia="Times New Roman" w:hAnsi="Arial" w:cs="Arial"/>
                <w:sz w:val="24"/>
                <w:szCs w:val="24"/>
                <w:lang w:eastAsia="pt-BR"/>
              </w:rPr>
              <w:t>email</w:t>
            </w:r>
            <w:proofErr w:type="spellEnd"/>
            <w:r w:rsidRPr="00071509">
              <w:rPr>
                <w:rFonts w:ascii="Arial" w:eastAsia="Times New Roman" w:hAnsi="Arial" w:cs="Arial"/>
                <w:sz w:val="24"/>
                <w:szCs w:val="24"/>
                <w:lang w:eastAsia="pt-BR"/>
              </w:rPr>
              <w:t xml:space="preserve"> e senha registrado</w:t>
            </w:r>
          </w:p>
        </w:tc>
      </w:tr>
      <w:tr w:rsidR="00071509" w:rsidRPr="0049287D" w14:paraId="245B6154"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7C16C"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41A03" w14:textId="43928D7F" w:rsidR="00071509" w:rsidRPr="0049287D" w:rsidRDefault="00071509" w:rsidP="00071509">
            <w:pPr>
              <w:numPr>
                <w:ilvl w:val="0"/>
                <w:numId w:val="20"/>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4096AD65" w14:textId="516BACAC" w:rsidR="00071509" w:rsidRPr="0049287D" w:rsidRDefault="00071509" w:rsidP="00071509">
            <w:pPr>
              <w:numPr>
                <w:ilvl w:val="0"/>
                <w:numId w:val="20"/>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liberta o acesso.</w:t>
            </w:r>
          </w:p>
          <w:p w14:paraId="6F86E064"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p>
        </w:tc>
      </w:tr>
      <w:tr w:rsidR="00071509" w:rsidRPr="0049287D" w14:paraId="51B2C120"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196E0"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5F488" w14:textId="02497051"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redireciona o usuário para a conta</w:t>
            </w:r>
          </w:p>
        </w:tc>
      </w:tr>
      <w:tr w:rsidR="00071509" w:rsidRPr="0049287D" w14:paraId="742BDE51"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7B98C"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6104B" w14:textId="070AD97F"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deve garantir a segurança do dado do </w:t>
            </w:r>
            <w:r w:rsidR="007B5711">
              <w:rPr>
                <w:rFonts w:ascii="Arial" w:eastAsia="Times New Roman" w:hAnsi="Arial" w:cs="Arial"/>
                <w:color w:val="000000"/>
                <w:sz w:val="24"/>
                <w:szCs w:val="24"/>
                <w:lang w:eastAsia="pt-BR"/>
              </w:rPr>
              <w:t>usuário</w:t>
            </w:r>
          </w:p>
        </w:tc>
      </w:tr>
    </w:tbl>
    <w:p w14:paraId="02A67CF9" w14:textId="77777777" w:rsidR="00071509" w:rsidRDefault="00071509" w:rsidP="00496D1D">
      <w:pPr>
        <w:ind w:firstLine="709"/>
        <w:rPr>
          <w:b/>
        </w:rPr>
      </w:pPr>
    </w:p>
    <w:p w14:paraId="21A1ADAB" w14:textId="078FF684" w:rsidR="00BC67D3" w:rsidRDefault="00BC67D3" w:rsidP="00496D1D">
      <w:pPr>
        <w:rPr>
          <w:b/>
        </w:rPr>
      </w:pPr>
      <w:r>
        <w:rPr>
          <w:b/>
        </w:rPr>
        <w:tab/>
        <w:t>5.2.3 Cadastrar Empresa</w:t>
      </w:r>
    </w:p>
    <w:tbl>
      <w:tblPr>
        <w:tblW w:w="0" w:type="auto"/>
        <w:tblCellMar>
          <w:top w:w="15" w:type="dxa"/>
          <w:left w:w="15" w:type="dxa"/>
          <w:bottom w:w="15" w:type="dxa"/>
          <w:right w:w="15" w:type="dxa"/>
        </w:tblCellMar>
        <w:tblLook w:val="04A0" w:firstRow="1" w:lastRow="0" w:firstColumn="1" w:lastColumn="0" w:noHBand="0" w:noVBand="1"/>
      </w:tblPr>
      <w:tblGrid>
        <w:gridCol w:w="2403"/>
        <w:gridCol w:w="6301"/>
      </w:tblGrid>
      <w:tr w:rsidR="00071509" w:rsidRPr="0049287D" w14:paraId="1CD03542"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17058"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FA1D5" w14:textId="67119770" w:rsidR="00071509" w:rsidRPr="0049287D" w:rsidRDefault="009E2082" w:rsidP="00071509">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Cadastrar empresa</w:t>
            </w:r>
          </w:p>
        </w:tc>
      </w:tr>
      <w:tr w:rsidR="00071509" w:rsidRPr="0049287D" w14:paraId="1390139E"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7E663"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53C2"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071509" w:rsidRPr="0049287D" w14:paraId="0C0924FF"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D5B95"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F2C09" w14:textId="133B8E49"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 xml:space="preserve">acesso </w:t>
            </w:r>
            <w:r w:rsidR="009E2082">
              <w:rPr>
                <w:rFonts w:ascii="Arial" w:eastAsia="Times New Roman" w:hAnsi="Arial" w:cs="Arial"/>
                <w:color w:val="000000"/>
                <w:sz w:val="24"/>
                <w:szCs w:val="24"/>
                <w:lang w:eastAsia="pt-BR"/>
              </w:rPr>
              <w:t>de cadastro da empresa no sistema.</w:t>
            </w:r>
          </w:p>
        </w:tc>
      </w:tr>
      <w:tr w:rsidR="00071509" w:rsidRPr="0049287D" w14:paraId="25FEBBC7"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D084D"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45E9F" w14:textId="452BC779"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 xml:space="preserve">Entrar com </w:t>
            </w:r>
            <w:r w:rsidR="009E2082">
              <w:rPr>
                <w:rFonts w:ascii="Arial" w:eastAsia="Times New Roman" w:hAnsi="Arial" w:cs="Arial"/>
                <w:sz w:val="24"/>
                <w:szCs w:val="24"/>
                <w:lang w:eastAsia="pt-BR"/>
              </w:rPr>
              <w:t>as informações necessárias</w:t>
            </w:r>
          </w:p>
        </w:tc>
      </w:tr>
      <w:tr w:rsidR="00071509" w:rsidRPr="0049287D" w14:paraId="2B4FD654"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675BE"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D98F" w14:textId="77777777" w:rsidR="00071509" w:rsidRPr="0049287D" w:rsidRDefault="00071509" w:rsidP="00071509">
            <w:pPr>
              <w:numPr>
                <w:ilvl w:val="0"/>
                <w:numId w:val="21"/>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309A0D21" w14:textId="77777777" w:rsidR="00071509" w:rsidRPr="0049287D" w:rsidRDefault="00071509" w:rsidP="00071509">
            <w:pPr>
              <w:numPr>
                <w:ilvl w:val="0"/>
                <w:numId w:val="21"/>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liberta o acesso.</w:t>
            </w:r>
          </w:p>
          <w:p w14:paraId="20F67E16"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p>
        </w:tc>
      </w:tr>
      <w:tr w:rsidR="00071509" w:rsidRPr="0049287D" w14:paraId="48FC5491"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212B"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B417E" w14:textId="224D97B8"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sidR="009E2082">
              <w:rPr>
                <w:rFonts w:ascii="Arial" w:eastAsia="Times New Roman" w:hAnsi="Arial" w:cs="Arial"/>
                <w:color w:val="000000"/>
                <w:sz w:val="24"/>
                <w:szCs w:val="24"/>
                <w:lang w:eastAsia="pt-BR"/>
              </w:rPr>
              <w:t>permite adquirir licença</w:t>
            </w:r>
          </w:p>
        </w:tc>
      </w:tr>
      <w:tr w:rsidR="00071509" w:rsidRPr="0049287D" w14:paraId="1BA3B3B8"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517B2"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Requisitos não </w:t>
            </w:r>
            <w:r w:rsidRPr="0049287D">
              <w:rPr>
                <w:rFonts w:ascii="Arial" w:eastAsia="Times New Roman" w:hAnsi="Arial" w:cs="Arial"/>
                <w:color w:val="000000"/>
                <w:sz w:val="24"/>
                <w:szCs w:val="24"/>
                <w:lang w:eastAsia="pt-BR"/>
              </w:rPr>
              <w:lastRenderedPageBreak/>
              <w:t>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AB30C" w14:textId="60106ACB"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lastRenderedPageBreak/>
              <w:t xml:space="preserve">O sistema deve garantir a segurança do dado do </w:t>
            </w:r>
            <w:r w:rsidR="007B5711">
              <w:rPr>
                <w:rFonts w:ascii="Arial" w:eastAsia="Times New Roman" w:hAnsi="Arial" w:cs="Arial"/>
                <w:color w:val="000000"/>
                <w:sz w:val="24"/>
                <w:szCs w:val="24"/>
                <w:lang w:eastAsia="pt-BR"/>
              </w:rPr>
              <w:t>usuário</w:t>
            </w:r>
          </w:p>
        </w:tc>
      </w:tr>
    </w:tbl>
    <w:p w14:paraId="38F0D17D" w14:textId="77777777" w:rsidR="00071509" w:rsidRDefault="00071509" w:rsidP="00496D1D">
      <w:pPr>
        <w:rPr>
          <w:b/>
        </w:rPr>
      </w:pPr>
    </w:p>
    <w:p w14:paraId="542D6B70" w14:textId="77777777" w:rsidR="00071509" w:rsidRDefault="00BC67D3" w:rsidP="00496D1D">
      <w:pPr>
        <w:rPr>
          <w:b/>
        </w:rPr>
      </w:pPr>
      <w:r>
        <w:rPr>
          <w:b/>
        </w:rPr>
        <w:tab/>
        <w:t>5.2.4 Adquirir Licenças</w:t>
      </w:r>
    </w:p>
    <w:tbl>
      <w:tblPr>
        <w:tblW w:w="0" w:type="auto"/>
        <w:tblCellMar>
          <w:top w:w="15" w:type="dxa"/>
          <w:left w:w="15" w:type="dxa"/>
          <w:bottom w:w="15" w:type="dxa"/>
          <w:right w:w="15" w:type="dxa"/>
        </w:tblCellMar>
        <w:tblLook w:val="04A0" w:firstRow="1" w:lastRow="0" w:firstColumn="1" w:lastColumn="0" w:noHBand="0" w:noVBand="1"/>
      </w:tblPr>
      <w:tblGrid>
        <w:gridCol w:w="2403"/>
        <w:gridCol w:w="6301"/>
      </w:tblGrid>
      <w:tr w:rsidR="00071509" w:rsidRPr="0049287D" w14:paraId="67A3E3E6"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F7E14"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AFAA" w14:textId="0E2766C5" w:rsidR="00071509" w:rsidRPr="0049287D" w:rsidRDefault="00071509" w:rsidP="00071509">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Adquirir Licença</w:t>
            </w:r>
          </w:p>
        </w:tc>
      </w:tr>
      <w:tr w:rsidR="00071509" w:rsidRPr="0049287D" w14:paraId="2DE7FD4A"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AD1EA"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3ABF0"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071509" w:rsidRPr="0049287D" w14:paraId="60C2D7A0"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D753"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D6405" w14:textId="61EE8D82"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Esse caso descreve o pr</w:t>
            </w:r>
            <w:r>
              <w:rPr>
                <w:rFonts w:ascii="Arial" w:eastAsia="Times New Roman" w:hAnsi="Arial" w:cs="Arial"/>
                <w:color w:val="000000"/>
                <w:sz w:val="24"/>
                <w:szCs w:val="24"/>
                <w:lang w:eastAsia="pt-BR"/>
              </w:rPr>
              <w:t>ocesso do usuário adquirir licença para usar o sistema.</w:t>
            </w:r>
          </w:p>
        </w:tc>
      </w:tr>
      <w:tr w:rsidR="00071509" w:rsidRPr="0049287D" w14:paraId="7B7B0444"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6FDBA"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091ED" w14:textId="3A970802" w:rsidR="00071509" w:rsidRPr="0049287D" w:rsidRDefault="00071509" w:rsidP="00071509">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O usuário deve ter uma conta cadastrada.</w:t>
            </w:r>
          </w:p>
        </w:tc>
      </w:tr>
      <w:tr w:rsidR="00071509" w:rsidRPr="0049287D" w14:paraId="412C62CC"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F965F"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831F" w14:textId="77777777" w:rsidR="00071509" w:rsidRPr="0049287D" w:rsidRDefault="00071509" w:rsidP="00071509">
            <w:pPr>
              <w:numPr>
                <w:ilvl w:val="0"/>
                <w:numId w:val="22"/>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7E6AF01C" w14:textId="77777777" w:rsidR="00071509" w:rsidRPr="0049287D" w:rsidRDefault="00071509" w:rsidP="00071509">
            <w:pPr>
              <w:numPr>
                <w:ilvl w:val="0"/>
                <w:numId w:val="22"/>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liberta o acesso.</w:t>
            </w:r>
          </w:p>
          <w:p w14:paraId="678A56AF"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p>
        </w:tc>
      </w:tr>
      <w:tr w:rsidR="00071509" w:rsidRPr="0049287D" w14:paraId="4B2C51B6"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032D"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1B1BB" w14:textId="4F744B6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libera o acesso total as funções</w:t>
            </w:r>
          </w:p>
        </w:tc>
      </w:tr>
      <w:tr w:rsidR="00071509" w:rsidRPr="0049287D" w14:paraId="5A2D3F94"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799D7"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BE5CE6F" w14:textId="0BA04F22"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deve garantir a segurança do dado do </w:t>
            </w:r>
            <w:r w:rsidR="007B5711">
              <w:rPr>
                <w:rFonts w:ascii="Arial" w:eastAsia="Times New Roman" w:hAnsi="Arial" w:cs="Arial"/>
                <w:color w:val="000000"/>
                <w:sz w:val="24"/>
                <w:szCs w:val="24"/>
                <w:lang w:eastAsia="pt-BR"/>
              </w:rPr>
              <w:t>usuário</w:t>
            </w:r>
          </w:p>
        </w:tc>
      </w:tr>
    </w:tbl>
    <w:p w14:paraId="7205AEA5" w14:textId="03A7B73E" w:rsidR="00BC67D3" w:rsidRDefault="00BC67D3" w:rsidP="00496D1D">
      <w:pPr>
        <w:rPr>
          <w:b/>
        </w:rPr>
      </w:pPr>
    </w:p>
    <w:p w14:paraId="665DB70C" w14:textId="7FF0F421" w:rsidR="00BC67D3" w:rsidRDefault="00BC67D3" w:rsidP="00496D1D">
      <w:pPr>
        <w:rPr>
          <w:b/>
        </w:rPr>
      </w:pPr>
      <w:r>
        <w:rPr>
          <w:b/>
        </w:rPr>
        <w:tab/>
        <w:t>5.2.5 Cadastrar Serviço Oferecido</w:t>
      </w:r>
    </w:p>
    <w:tbl>
      <w:tblPr>
        <w:tblW w:w="0" w:type="auto"/>
        <w:tblCellMar>
          <w:top w:w="15" w:type="dxa"/>
          <w:left w:w="15" w:type="dxa"/>
          <w:bottom w:w="15" w:type="dxa"/>
          <w:right w:w="15" w:type="dxa"/>
        </w:tblCellMar>
        <w:tblLook w:val="04A0" w:firstRow="1" w:lastRow="0" w:firstColumn="1" w:lastColumn="0" w:noHBand="0" w:noVBand="1"/>
      </w:tblPr>
      <w:tblGrid>
        <w:gridCol w:w="2437"/>
        <w:gridCol w:w="6267"/>
      </w:tblGrid>
      <w:tr w:rsidR="00071509" w:rsidRPr="0049287D" w14:paraId="4219C5D0"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30D2B"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E7EA" w14:textId="22E5438E" w:rsidR="00071509" w:rsidRPr="0049287D" w:rsidRDefault="009E2082" w:rsidP="00071509">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Cadastro Serviço Oferecido</w:t>
            </w:r>
          </w:p>
        </w:tc>
      </w:tr>
      <w:tr w:rsidR="00071509" w:rsidRPr="0049287D" w14:paraId="63E52EB7"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69EA4"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0F0DD"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071509" w:rsidRPr="0049287D" w14:paraId="73E1FFF5"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E19FD"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7F43F"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acesso ao</w:t>
            </w:r>
            <w:r w:rsidRPr="0049287D">
              <w:rPr>
                <w:rFonts w:ascii="Arial" w:eastAsia="Times New Roman" w:hAnsi="Arial" w:cs="Arial"/>
                <w:color w:val="000000"/>
                <w:sz w:val="24"/>
                <w:szCs w:val="24"/>
                <w:lang w:eastAsia="pt-BR"/>
              </w:rPr>
              <w:t xml:space="preserve"> sistema</w:t>
            </w:r>
          </w:p>
        </w:tc>
      </w:tr>
      <w:tr w:rsidR="00071509" w:rsidRPr="0049287D" w14:paraId="7C3F8DA1"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54993"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451B5" w14:textId="3FF6A076" w:rsidR="00071509" w:rsidRPr="0049287D" w:rsidRDefault="009E2082" w:rsidP="00071509">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O usuário deve ter uma conta cadastrada.</w:t>
            </w:r>
          </w:p>
        </w:tc>
      </w:tr>
      <w:tr w:rsidR="00071509" w:rsidRPr="0049287D" w14:paraId="22200A2F"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94383"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FD355" w14:textId="77777777" w:rsidR="00071509" w:rsidRPr="0049287D" w:rsidRDefault="00071509" w:rsidP="00071509">
            <w:pPr>
              <w:numPr>
                <w:ilvl w:val="0"/>
                <w:numId w:val="23"/>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312B1615" w14:textId="77777777" w:rsidR="00071509" w:rsidRPr="0049287D" w:rsidRDefault="00071509" w:rsidP="00071509">
            <w:pPr>
              <w:numPr>
                <w:ilvl w:val="0"/>
                <w:numId w:val="23"/>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liberta o acesso.</w:t>
            </w:r>
          </w:p>
          <w:p w14:paraId="5CFAF1ED"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p>
        </w:tc>
      </w:tr>
      <w:tr w:rsidR="00071509" w:rsidRPr="0049287D" w14:paraId="3376F6D8"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374EE"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9AFB8" w14:textId="55648B0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sidR="009E2082">
              <w:rPr>
                <w:rFonts w:ascii="Arial" w:eastAsia="Times New Roman" w:hAnsi="Arial" w:cs="Arial"/>
                <w:color w:val="000000"/>
                <w:sz w:val="24"/>
                <w:szCs w:val="24"/>
                <w:lang w:eastAsia="pt-BR"/>
              </w:rPr>
              <w:t>guarda as informações do serviço oferecido</w:t>
            </w:r>
          </w:p>
        </w:tc>
      </w:tr>
      <w:tr w:rsidR="00071509" w:rsidRPr="0049287D" w14:paraId="3B50FA2B"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87D81"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3B12D" w14:textId="59D6C8D9"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deve garantir a segurança do dado do </w:t>
            </w:r>
            <w:r w:rsidR="007B5711">
              <w:rPr>
                <w:rFonts w:ascii="Arial" w:eastAsia="Times New Roman" w:hAnsi="Arial" w:cs="Arial"/>
                <w:color w:val="000000"/>
                <w:sz w:val="24"/>
                <w:szCs w:val="24"/>
                <w:lang w:eastAsia="pt-BR"/>
              </w:rPr>
              <w:t>usuário</w:t>
            </w:r>
          </w:p>
        </w:tc>
      </w:tr>
    </w:tbl>
    <w:p w14:paraId="59D2A57A" w14:textId="77777777" w:rsidR="00071509" w:rsidRDefault="00071509" w:rsidP="00496D1D">
      <w:pPr>
        <w:rPr>
          <w:b/>
        </w:rPr>
      </w:pPr>
    </w:p>
    <w:p w14:paraId="191FB59B" w14:textId="621D5833" w:rsidR="00BC67D3" w:rsidRDefault="00BC67D3" w:rsidP="00496D1D">
      <w:pPr>
        <w:rPr>
          <w:b/>
        </w:rPr>
      </w:pPr>
      <w:r>
        <w:rPr>
          <w:b/>
        </w:rPr>
        <w:tab/>
        <w:t>5.2.6 Cadastrar Serviço Executável</w:t>
      </w:r>
    </w:p>
    <w:tbl>
      <w:tblPr>
        <w:tblW w:w="0" w:type="auto"/>
        <w:tblCellMar>
          <w:top w:w="15" w:type="dxa"/>
          <w:left w:w="15" w:type="dxa"/>
          <w:bottom w:w="15" w:type="dxa"/>
          <w:right w:w="15" w:type="dxa"/>
        </w:tblCellMar>
        <w:tblLook w:val="04A0" w:firstRow="1" w:lastRow="0" w:firstColumn="1" w:lastColumn="0" w:noHBand="0" w:noVBand="1"/>
      </w:tblPr>
      <w:tblGrid>
        <w:gridCol w:w="2242"/>
        <w:gridCol w:w="6462"/>
      </w:tblGrid>
      <w:tr w:rsidR="00071509" w:rsidRPr="0049287D" w14:paraId="0A86ACF8"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9679D"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lastRenderedPageBreak/>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8D816" w14:textId="0C0CFF87" w:rsidR="00071509" w:rsidRPr="009E2082" w:rsidRDefault="009E2082" w:rsidP="00071509">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Cadastrar Serviço Oferecido</w:t>
            </w:r>
          </w:p>
        </w:tc>
      </w:tr>
      <w:tr w:rsidR="00071509" w:rsidRPr="0049287D" w14:paraId="62E301CB"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66BED"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74806"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071509" w:rsidRPr="0049287D" w14:paraId="708A7172"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AD00"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1B430" w14:textId="2D243BC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sidR="009E2082">
              <w:rPr>
                <w:rFonts w:ascii="Arial" w:eastAsia="Times New Roman" w:hAnsi="Arial" w:cs="Arial"/>
                <w:color w:val="000000"/>
                <w:sz w:val="24"/>
                <w:szCs w:val="24"/>
                <w:lang w:eastAsia="pt-BR"/>
              </w:rPr>
              <w:t>cadastro dos serviços oferecidos</w:t>
            </w:r>
          </w:p>
        </w:tc>
      </w:tr>
      <w:tr w:rsidR="009E2082" w:rsidRPr="0049287D" w14:paraId="1AFDD5BE"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F24B8" w14:textId="77777777" w:rsidR="009E2082" w:rsidRPr="0049287D" w:rsidRDefault="009E2082" w:rsidP="009E2082">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05586" w14:textId="5C76EFBB" w:rsidR="009E2082" w:rsidRPr="0049287D" w:rsidRDefault="009E2082" w:rsidP="009E208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O usuário deve ter uma conta cadastrada.</w:t>
            </w:r>
          </w:p>
        </w:tc>
      </w:tr>
      <w:tr w:rsidR="00071509" w:rsidRPr="0049287D" w14:paraId="09487086"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D8842"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1023A" w14:textId="77777777" w:rsidR="00071509" w:rsidRPr="0049287D" w:rsidRDefault="00071509" w:rsidP="00071509">
            <w:pPr>
              <w:numPr>
                <w:ilvl w:val="0"/>
                <w:numId w:val="24"/>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194F10E9" w14:textId="76271DC4" w:rsidR="00071509" w:rsidRPr="0049287D" w:rsidRDefault="00071509" w:rsidP="007B5711">
            <w:pPr>
              <w:numPr>
                <w:ilvl w:val="0"/>
                <w:numId w:val="24"/>
              </w:numPr>
              <w:spacing w:after="0" w:line="240" w:lineRule="auto"/>
              <w:textAlignment w:val="baseline"/>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w:t>
            </w:r>
            <w:r w:rsidR="007B5711">
              <w:rPr>
                <w:rFonts w:ascii="Arial" w:eastAsia="Times New Roman" w:hAnsi="Arial" w:cs="Arial"/>
                <w:color w:val="000000"/>
                <w:sz w:val="24"/>
                <w:szCs w:val="24"/>
                <w:lang w:eastAsia="pt-BR"/>
              </w:rPr>
              <w:t>cadastra as informações no sistema</w:t>
            </w:r>
          </w:p>
        </w:tc>
      </w:tr>
      <w:tr w:rsidR="007B5711" w:rsidRPr="0049287D" w14:paraId="3BB6A0B2"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168CC" w14:textId="77777777" w:rsidR="007B5711" w:rsidRPr="0049287D" w:rsidRDefault="007B5711" w:rsidP="007B5711">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22B8" w14:textId="660ED3A4" w:rsidR="007B5711" w:rsidRPr="0049287D" w:rsidRDefault="007B5711" w:rsidP="007B5711">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 xml:space="preserve">guarda as informações </w:t>
            </w:r>
            <w:r>
              <w:rPr>
                <w:rFonts w:ascii="Arial" w:eastAsia="Times New Roman" w:hAnsi="Arial" w:cs="Arial"/>
                <w:color w:val="000000"/>
                <w:sz w:val="24"/>
                <w:szCs w:val="24"/>
                <w:lang w:eastAsia="pt-BR"/>
              </w:rPr>
              <w:t>cadastradas</w:t>
            </w:r>
          </w:p>
        </w:tc>
      </w:tr>
      <w:tr w:rsidR="007B5711" w:rsidRPr="0049287D" w14:paraId="3A11FE37"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F9AD0" w14:textId="77777777" w:rsidR="007B5711" w:rsidRPr="0049287D" w:rsidRDefault="007B5711" w:rsidP="007B5711">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308B5" w14:textId="25438C5F" w:rsidR="007B5711" w:rsidRPr="0049287D" w:rsidRDefault="007B5711" w:rsidP="007B5711">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deve garantir a segurança do dado do </w:t>
            </w:r>
            <w:r>
              <w:rPr>
                <w:rFonts w:ascii="Arial" w:eastAsia="Times New Roman" w:hAnsi="Arial" w:cs="Arial"/>
                <w:color w:val="000000"/>
                <w:sz w:val="24"/>
                <w:szCs w:val="24"/>
                <w:lang w:eastAsia="pt-BR"/>
              </w:rPr>
              <w:t>usuário</w:t>
            </w:r>
          </w:p>
        </w:tc>
      </w:tr>
    </w:tbl>
    <w:p w14:paraId="1ACD9A69" w14:textId="77777777" w:rsidR="00071509" w:rsidRDefault="00071509" w:rsidP="00496D1D">
      <w:pPr>
        <w:rPr>
          <w:b/>
        </w:rPr>
      </w:pPr>
    </w:p>
    <w:p w14:paraId="2B70E721" w14:textId="5B337AEA" w:rsidR="00BC67D3" w:rsidRDefault="00BC67D3" w:rsidP="00496D1D">
      <w:pPr>
        <w:rPr>
          <w:b/>
        </w:rPr>
      </w:pPr>
      <w:r>
        <w:rPr>
          <w:b/>
        </w:rPr>
        <w:tab/>
        <w:t>5.2.7 Cadastrar Agendamento</w:t>
      </w:r>
    </w:p>
    <w:tbl>
      <w:tblPr>
        <w:tblW w:w="0" w:type="auto"/>
        <w:tblCellMar>
          <w:top w:w="15" w:type="dxa"/>
          <w:left w:w="15" w:type="dxa"/>
          <w:bottom w:w="15" w:type="dxa"/>
          <w:right w:w="15" w:type="dxa"/>
        </w:tblCellMar>
        <w:tblLook w:val="04A0" w:firstRow="1" w:lastRow="0" w:firstColumn="1" w:lastColumn="0" w:noHBand="0" w:noVBand="1"/>
      </w:tblPr>
      <w:tblGrid>
        <w:gridCol w:w="2242"/>
        <w:gridCol w:w="6462"/>
      </w:tblGrid>
      <w:tr w:rsidR="007B5711" w:rsidRPr="0049287D" w14:paraId="3732EA63"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8A547"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5948" w14:textId="61F0E79E" w:rsidR="007B5711" w:rsidRPr="009E2082" w:rsidRDefault="007B5711" w:rsidP="00E7768D">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Cadastrar </w:t>
            </w:r>
            <w:r>
              <w:rPr>
                <w:rFonts w:ascii="Arial" w:eastAsia="Times New Roman" w:hAnsi="Arial" w:cs="Arial"/>
                <w:sz w:val="24"/>
                <w:szCs w:val="24"/>
                <w:lang w:eastAsia="pt-BR"/>
              </w:rPr>
              <w:t>agendamento</w:t>
            </w:r>
          </w:p>
        </w:tc>
      </w:tr>
      <w:tr w:rsidR="007B5711" w:rsidRPr="0049287D" w14:paraId="67BF390A"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69987"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CA76A"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7B5711" w:rsidRPr="0049287D" w14:paraId="49C92B07"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22EE"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4C653" w14:textId="36CF39AC"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 xml:space="preserve">cadastro </w:t>
            </w:r>
            <w:r>
              <w:rPr>
                <w:rFonts w:ascii="Arial" w:eastAsia="Times New Roman" w:hAnsi="Arial" w:cs="Arial"/>
                <w:color w:val="000000"/>
                <w:sz w:val="24"/>
                <w:szCs w:val="24"/>
                <w:lang w:eastAsia="pt-BR"/>
              </w:rPr>
              <w:t>de agendamentos</w:t>
            </w:r>
          </w:p>
        </w:tc>
      </w:tr>
      <w:tr w:rsidR="007B5711" w:rsidRPr="0049287D" w14:paraId="4EA1907B"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49352"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47A39" w14:textId="77777777" w:rsidR="007B5711" w:rsidRPr="0049287D" w:rsidRDefault="007B5711" w:rsidP="00E7768D">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O usuário deve ter uma conta cadastrada.</w:t>
            </w:r>
          </w:p>
        </w:tc>
      </w:tr>
      <w:tr w:rsidR="007B5711" w:rsidRPr="0049287D" w14:paraId="73214B8B"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AC3B"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C1C58" w14:textId="77777777" w:rsidR="007B5711" w:rsidRPr="0049287D" w:rsidRDefault="007B5711" w:rsidP="007B5711">
            <w:pPr>
              <w:numPr>
                <w:ilvl w:val="0"/>
                <w:numId w:val="37"/>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2FE80555" w14:textId="77777777" w:rsidR="007B5711" w:rsidRPr="0049287D" w:rsidRDefault="007B5711" w:rsidP="007B5711">
            <w:pPr>
              <w:numPr>
                <w:ilvl w:val="0"/>
                <w:numId w:val="37"/>
              </w:numPr>
              <w:spacing w:after="0" w:line="240" w:lineRule="auto"/>
              <w:textAlignment w:val="baseline"/>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cadastra as informações no sistema</w:t>
            </w:r>
          </w:p>
        </w:tc>
      </w:tr>
      <w:tr w:rsidR="007B5711" w:rsidRPr="0049287D" w14:paraId="7373F5B1"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C0024"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E4D9A"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guarda as informações cadastradas</w:t>
            </w:r>
          </w:p>
        </w:tc>
      </w:tr>
      <w:tr w:rsidR="007B5711" w:rsidRPr="0049287D" w14:paraId="57BDFDBF"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584F5"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7601" w14:textId="0ABB3C55"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deve garantir a segurança do dado do </w:t>
            </w:r>
            <w:r>
              <w:rPr>
                <w:rFonts w:ascii="Arial" w:eastAsia="Times New Roman" w:hAnsi="Arial" w:cs="Arial"/>
                <w:color w:val="000000"/>
                <w:sz w:val="24"/>
                <w:szCs w:val="24"/>
                <w:lang w:eastAsia="pt-BR"/>
              </w:rPr>
              <w:t>usuário</w:t>
            </w:r>
          </w:p>
        </w:tc>
      </w:tr>
    </w:tbl>
    <w:p w14:paraId="60FF5306" w14:textId="77777777" w:rsidR="00071509" w:rsidRDefault="00071509" w:rsidP="00496D1D">
      <w:pPr>
        <w:rPr>
          <w:b/>
        </w:rPr>
      </w:pPr>
    </w:p>
    <w:p w14:paraId="4DBFD17F" w14:textId="77777777" w:rsidR="007B5711" w:rsidRDefault="00BC67D3" w:rsidP="00496D1D">
      <w:pPr>
        <w:rPr>
          <w:b/>
        </w:rPr>
      </w:pPr>
      <w:r>
        <w:rPr>
          <w:b/>
        </w:rPr>
        <w:tab/>
      </w:r>
    </w:p>
    <w:p w14:paraId="4C0BFC5A" w14:textId="77777777" w:rsidR="007B5711" w:rsidRDefault="007B5711" w:rsidP="00496D1D">
      <w:pPr>
        <w:rPr>
          <w:b/>
        </w:rPr>
      </w:pPr>
    </w:p>
    <w:p w14:paraId="6CC94C03" w14:textId="77777777" w:rsidR="007B5711" w:rsidRDefault="007B5711" w:rsidP="00496D1D">
      <w:pPr>
        <w:rPr>
          <w:b/>
        </w:rPr>
      </w:pPr>
    </w:p>
    <w:p w14:paraId="25C040C1" w14:textId="77777777" w:rsidR="007B5711" w:rsidRDefault="007B5711" w:rsidP="00496D1D">
      <w:pPr>
        <w:rPr>
          <w:b/>
        </w:rPr>
      </w:pPr>
    </w:p>
    <w:p w14:paraId="55997D1F" w14:textId="0175F839" w:rsidR="00BC67D3" w:rsidRDefault="00BC67D3" w:rsidP="007B5711">
      <w:pPr>
        <w:ind w:firstLine="709"/>
        <w:rPr>
          <w:b/>
        </w:rPr>
      </w:pPr>
      <w:r>
        <w:rPr>
          <w:b/>
        </w:rPr>
        <w:lastRenderedPageBreak/>
        <w:t>5.2.8 Cadastrar Pets</w:t>
      </w:r>
    </w:p>
    <w:tbl>
      <w:tblPr>
        <w:tblW w:w="0" w:type="auto"/>
        <w:tblCellMar>
          <w:top w:w="15" w:type="dxa"/>
          <w:left w:w="15" w:type="dxa"/>
          <w:bottom w:w="15" w:type="dxa"/>
          <w:right w:w="15" w:type="dxa"/>
        </w:tblCellMar>
        <w:tblLook w:val="04A0" w:firstRow="1" w:lastRow="0" w:firstColumn="1" w:lastColumn="0" w:noHBand="0" w:noVBand="1"/>
      </w:tblPr>
      <w:tblGrid>
        <w:gridCol w:w="2242"/>
        <w:gridCol w:w="6462"/>
      </w:tblGrid>
      <w:tr w:rsidR="007B5711" w:rsidRPr="0049287D" w14:paraId="04C186E6"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A4AD6"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5B65B" w14:textId="273DCB12" w:rsidR="007B5711" w:rsidRPr="009E2082" w:rsidRDefault="007B5711" w:rsidP="00E7768D">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Cadastrar </w:t>
            </w:r>
            <w:r>
              <w:rPr>
                <w:rFonts w:ascii="Arial" w:eastAsia="Times New Roman" w:hAnsi="Arial" w:cs="Arial"/>
                <w:sz w:val="24"/>
                <w:szCs w:val="24"/>
                <w:lang w:eastAsia="pt-BR"/>
              </w:rPr>
              <w:t>Pets</w:t>
            </w:r>
          </w:p>
        </w:tc>
      </w:tr>
      <w:tr w:rsidR="007B5711" w:rsidRPr="0049287D" w14:paraId="70644862"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0D4C3"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F00F4"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7B5711" w:rsidRPr="0049287D" w14:paraId="2614BB9E"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DD33"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7C246" w14:textId="3CE01690"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 xml:space="preserve">cadastro de </w:t>
            </w:r>
            <w:r>
              <w:rPr>
                <w:rFonts w:ascii="Arial" w:eastAsia="Times New Roman" w:hAnsi="Arial" w:cs="Arial"/>
                <w:color w:val="000000"/>
                <w:sz w:val="24"/>
                <w:szCs w:val="24"/>
                <w:lang w:eastAsia="pt-BR"/>
              </w:rPr>
              <w:t>Pets</w:t>
            </w:r>
          </w:p>
        </w:tc>
      </w:tr>
      <w:tr w:rsidR="007B5711" w:rsidRPr="0049287D" w14:paraId="56CBAF59"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5B1E"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A42A7" w14:textId="77777777" w:rsidR="007B5711" w:rsidRPr="0049287D" w:rsidRDefault="007B5711" w:rsidP="00E7768D">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O usuário deve ter uma conta cadastrada.</w:t>
            </w:r>
          </w:p>
        </w:tc>
      </w:tr>
      <w:tr w:rsidR="007B5711" w:rsidRPr="0049287D" w14:paraId="59076C4A"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2C963"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4D5EB" w14:textId="77777777" w:rsidR="007B5711" w:rsidRPr="0049287D" w:rsidRDefault="007B5711" w:rsidP="007B5711">
            <w:pPr>
              <w:numPr>
                <w:ilvl w:val="0"/>
                <w:numId w:val="38"/>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104F9B59" w14:textId="77777777" w:rsidR="007B5711" w:rsidRPr="0049287D" w:rsidRDefault="007B5711" w:rsidP="007B5711">
            <w:pPr>
              <w:numPr>
                <w:ilvl w:val="0"/>
                <w:numId w:val="38"/>
              </w:numPr>
              <w:spacing w:after="0" w:line="240" w:lineRule="auto"/>
              <w:textAlignment w:val="baseline"/>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cadastra as informações no sistema</w:t>
            </w:r>
          </w:p>
        </w:tc>
      </w:tr>
      <w:tr w:rsidR="007B5711" w:rsidRPr="0049287D" w14:paraId="10D2245E"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22D40"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EA5F8"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guarda as informações cadastradas</w:t>
            </w:r>
          </w:p>
        </w:tc>
      </w:tr>
      <w:tr w:rsidR="007B5711" w:rsidRPr="0049287D" w14:paraId="6E510C9E"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9D4A1"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F2451" w14:textId="1C768A62"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deve garantir a segurança do dado do </w:t>
            </w:r>
            <w:r>
              <w:rPr>
                <w:rFonts w:ascii="Arial" w:eastAsia="Times New Roman" w:hAnsi="Arial" w:cs="Arial"/>
                <w:color w:val="000000"/>
                <w:sz w:val="24"/>
                <w:szCs w:val="24"/>
                <w:lang w:eastAsia="pt-BR"/>
              </w:rPr>
              <w:t>usuário</w:t>
            </w:r>
          </w:p>
        </w:tc>
      </w:tr>
    </w:tbl>
    <w:p w14:paraId="5778530D" w14:textId="77777777" w:rsidR="00071509" w:rsidRDefault="00071509" w:rsidP="00496D1D">
      <w:pPr>
        <w:rPr>
          <w:b/>
        </w:rPr>
      </w:pPr>
    </w:p>
    <w:p w14:paraId="28EAA62B" w14:textId="1EF88952" w:rsidR="00BC67D3" w:rsidRDefault="00BC67D3" w:rsidP="00496D1D">
      <w:pPr>
        <w:rPr>
          <w:b/>
        </w:rPr>
      </w:pPr>
      <w:r>
        <w:rPr>
          <w:b/>
        </w:rPr>
        <w:tab/>
        <w:t>5.2.9 Cadastrar Cliente</w:t>
      </w:r>
    </w:p>
    <w:tbl>
      <w:tblPr>
        <w:tblW w:w="0" w:type="auto"/>
        <w:tblCellMar>
          <w:top w:w="15" w:type="dxa"/>
          <w:left w:w="15" w:type="dxa"/>
          <w:bottom w:w="15" w:type="dxa"/>
          <w:right w:w="15" w:type="dxa"/>
        </w:tblCellMar>
        <w:tblLook w:val="04A0" w:firstRow="1" w:lastRow="0" w:firstColumn="1" w:lastColumn="0" w:noHBand="0" w:noVBand="1"/>
      </w:tblPr>
      <w:tblGrid>
        <w:gridCol w:w="2242"/>
        <w:gridCol w:w="6462"/>
      </w:tblGrid>
      <w:tr w:rsidR="007B5711" w:rsidRPr="0049287D" w14:paraId="00A80FA1"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54C87"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59528" w14:textId="25212162" w:rsidR="007B5711" w:rsidRPr="009E2082" w:rsidRDefault="007B5711" w:rsidP="00E7768D">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Cadastrar </w:t>
            </w:r>
            <w:r>
              <w:rPr>
                <w:rFonts w:ascii="Arial" w:eastAsia="Times New Roman" w:hAnsi="Arial" w:cs="Arial"/>
                <w:sz w:val="24"/>
                <w:szCs w:val="24"/>
                <w:lang w:eastAsia="pt-BR"/>
              </w:rPr>
              <w:t>Cliente</w:t>
            </w:r>
          </w:p>
        </w:tc>
      </w:tr>
      <w:tr w:rsidR="007B5711" w:rsidRPr="0049287D" w14:paraId="651D6A24"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3CC6"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454FE"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7B5711" w:rsidRPr="0049287D" w14:paraId="3CE16F6C"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C710"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A7E70" w14:textId="4B70D21C"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 xml:space="preserve">cadastro de </w:t>
            </w:r>
            <w:r>
              <w:rPr>
                <w:rFonts w:ascii="Arial" w:eastAsia="Times New Roman" w:hAnsi="Arial" w:cs="Arial"/>
                <w:color w:val="000000"/>
                <w:sz w:val="24"/>
                <w:szCs w:val="24"/>
                <w:lang w:eastAsia="pt-BR"/>
              </w:rPr>
              <w:t>Cliente</w:t>
            </w:r>
          </w:p>
        </w:tc>
      </w:tr>
      <w:tr w:rsidR="007B5711" w:rsidRPr="0049287D" w14:paraId="4AEF90E4"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C48D1"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257CF" w14:textId="77777777" w:rsidR="007B5711" w:rsidRPr="0049287D" w:rsidRDefault="007B5711" w:rsidP="00E7768D">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O usuário deve ter uma conta cadastrada.</w:t>
            </w:r>
          </w:p>
        </w:tc>
      </w:tr>
      <w:tr w:rsidR="007B5711" w:rsidRPr="0049287D" w14:paraId="43D18E68"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65BDC"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EE961" w14:textId="77777777" w:rsidR="007B5711" w:rsidRPr="0049287D" w:rsidRDefault="007B5711" w:rsidP="007B5711">
            <w:pPr>
              <w:numPr>
                <w:ilvl w:val="0"/>
                <w:numId w:val="39"/>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605BFBA3" w14:textId="77777777" w:rsidR="007B5711" w:rsidRPr="0049287D" w:rsidRDefault="007B5711" w:rsidP="007B5711">
            <w:pPr>
              <w:numPr>
                <w:ilvl w:val="0"/>
                <w:numId w:val="39"/>
              </w:numPr>
              <w:spacing w:after="0" w:line="240" w:lineRule="auto"/>
              <w:textAlignment w:val="baseline"/>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cadastra as informações no sistema</w:t>
            </w:r>
          </w:p>
        </w:tc>
      </w:tr>
      <w:tr w:rsidR="007B5711" w:rsidRPr="0049287D" w14:paraId="72EB4BC5"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0FEBA"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90256"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guarda as informações cadastradas</w:t>
            </w:r>
          </w:p>
        </w:tc>
      </w:tr>
      <w:tr w:rsidR="007B5711" w:rsidRPr="0049287D" w14:paraId="39D0E1D0"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6BD0D"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F788F" w14:textId="65B20AB3"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deve garantir a segurança do dado do </w:t>
            </w:r>
            <w:r>
              <w:rPr>
                <w:rFonts w:ascii="Arial" w:eastAsia="Times New Roman" w:hAnsi="Arial" w:cs="Arial"/>
                <w:color w:val="000000"/>
                <w:sz w:val="24"/>
                <w:szCs w:val="24"/>
                <w:lang w:eastAsia="pt-BR"/>
              </w:rPr>
              <w:t>usuário</w:t>
            </w:r>
          </w:p>
        </w:tc>
      </w:tr>
    </w:tbl>
    <w:p w14:paraId="3FB8DC57" w14:textId="77777777" w:rsidR="00071509" w:rsidRDefault="00071509" w:rsidP="00496D1D">
      <w:pPr>
        <w:rPr>
          <w:b/>
        </w:rPr>
      </w:pPr>
    </w:p>
    <w:p w14:paraId="0E50CCD8" w14:textId="77777777" w:rsidR="007B5711" w:rsidRDefault="00BC67D3" w:rsidP="00496D1D">
      <w:pPr>
        <w:rPr>
          <w:b/>
        </w:rPr>
      </w:pPr>
      <w:r>
        <w:rPr>
          <w:b/>
        </w:rPr>
        <w:tab/>
      </w:r>
    </w:p>
    <w:p w14:paraId="4378AAB5" w14:textId="77777777" w:rsidR="007B5711" w:rsidRDefault="007B5711" w:rsidP="00496D1D">
      <w:pPr>
        <w:rPr>
          <w:b/>
        </w:rPr>
      </w:pPr>
    </w:p>
    <w:p w14:paraId="4B859769" w14:textId="77777777" w:rsidR="007B5711" w:rsidRDefault="007B5711" w:rsidP="00496D1D">
      <w:pPr>
        <w:rPr>
          <w:b/>
        </w:rPr>
      </w:pPr>
    </w:p>
    <w:p w14:paraId="475F0D3D" w14:textId="77777777" w:rsidR="007B5711" w:rsidRDefault="007B5711" w:rsidP="00496D1D">
      <w:pPr>
        <w:rPr>
          <w:b/>
        </w:rPr>
      </w:pPr>
    </w:p>
    <w:p w14:paraId="41CF4E63" w14:textId="5F0E6C56" w:rsidR="00BC67D3" w:rsidRDefault="00BC67D3" w:rsidP="007B5711">
      <w:pPr>
        <w:ind w:firstLine="709"/>
        <w:rPr>
          <w:b/>
        </w:rPr>
      </w:pPr>
      <w:r>
        <w:rPr>
          <w:b/>
        </w:rPr>
        <w:lastRenderedPageBreak/>
        <w:t>5.2.10 Cadastrar Funcionário</w:t>
      </w:r>
    </w:p>
    <w:tbl>
      <w:tblPr>
        <w:tblW w:w="0" w:type="auto"/>
        <w:tblCellMar>
          <w:top w:w="15" w:type="dxa"/>
          <w:left w:w="15" w:type="dxa"/>
          <w:bottom w:w="15" w:type="dxa"/>
          <w:right w:w="15" w:type="dxa"/>
        </w:tblCellMar>
        <w:tblLook w:val="04A0" w:firstRow="1" w:lastRow="0" w:firstColumn="1" w:lastColumn="0" w:noHBand="0" w:noVBand="1"/>
      </w:tblPr>
      <w:tblGrid>
        <w:gridCol w:w="2242"/>
        <w:gridCol w:w="6462"/>
      </w:tblGrid>
      <w:tr w:rsidR="007B5711" w:rsidRPr="0049287D" w14:paraId="157A578F"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52803"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CA248" w14:textId="553AFFAB" w:rsidR="007B5711" w:rsidRPr="009E2082" w:rsidRDefault="007B5711" w:rsidP="00E7768D">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Cadastrar </w:t>
            </w:r>
            <w:r>
              <w:rPr>
                <w:rFonts w:ascii="Arial" w:eastAsia="Times New Roman" w:hAnsi="Arial" w:cs="Arial"/>
                <w:sz w:val="24"/>
                <w:szCs w:val="24"/>
                <w:lang w:eastAsia="pt-BR"/>
              </w:rPr>
              <w:t>Funcionário</w:t>
            </w:r>
          </w:p>
        </w:tc>
      </w:tr>
      <w:tr w:rsidR="007B5711" w:rsidRPr="0049287D" w14:paraId="25413190"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DD3A8"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D8B2E"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7B5711" w:rsidRPr="0049287D" w14:paraId="500E76E9"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73096"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FCB14" w14:textId="6D32DA06"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 xml:space="preserve">cadastro de </w:t>
            </w:r>
            <w:r>
              <w:rPr>
                <w:rFonts w:ascii="Arial" w:eastAsia="Times New Roman" w:hAnsi="Arial" w:cs="Arial"/>
                <w:sz w:val="24"/>
                <w:szCs w:val="24"/>
                <w:lang w:eastAsia="pt-BR"/>
              </w:rPr>
              <w:t>Funcionário</w:t>
            </w:r>
          </w:p>
        </w:tc>
      </w:tr>
      <w:tr w:rsidR="007B5711" w:rsidRPr="0049287D" w14:paraId="3DEFFA99"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AEC6"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1C284" w14:textId="77777777" w:rsidR="007B5711" w:rsidRPr="0049287D" w:rsidRDefault="007B5711" w:rsidP="00E7768D">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O usuário deve ter uma conta cadastrada.</w:t>
            </w:r>
          </w:p>
        </w:tc>
      </w:tr>
      <w:tr w:rsidR="007B5711" w:rsidRPr="0049287D" w14:paraId="3B14FBF7"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DA5B6"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B00B3" w14:textId="77777777" w:rsidR="007B5711" w:rsidRPr="0049287D" w:rsidRDefault="007B5711" w:rsidP="007B5711">
            <w:pPr>
              <w:numPr>
                <w:ilvl w:val="0"/>
                <w:numId w:val="40"/>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58D694BD" w14:textId="77777777" w:rsidR="007B5711" w:rsidRPr="0049287D" w:rsidRDefault="007B5711" w:rsidP="007B5711">
            <w:pPr>
              <w:numPr>
                <w:ilvl w:val="0"/>
                <w:numId w:val="40"/>
              </w:numPr>
              <w:spacing w:after="0" w:line="240" w:lineRule="auto"/>
              <w:textAlignment w:val="baseline"/>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cadastra as informações no sistema</w:t>
            </w:r>
          </w:p>
        </w:tc>
      </w:tr>
      <w:tr w:rsidR="007B5711" w:rsidRPr="0049287D" w14:paraId="0B95DD20"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2FC63"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92AA6"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guarda as informações cadastradas</w:t>
            </w:r>
          </w:p>
        </w:tc>
      </w:tr>
      <w:tr w:rsidR="007B5711" w:rsidRPr="0049287D" w14:paraId="762D5C60"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0DEA8"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A9831" w14:textId="67D247B6"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deve garantir a segurança do dado do </w:t>
            </w:r>
            <w:r>
              <w:rPr>
                <w:rFonts w:ascii="Arial" w:eastAsia="Times New Roman" w:hAnsi="Arial" w:cs="Arial"/>
                <w:color w:val="000000"/>
                <w:sz w:val="24"/>
                <w:szCs w:val="24"/>
                <w:lang w:eastAsia="pt-BR"/>
              </w:rPr>
              <w:t>usuário.</w:t>
            </w:r>
          </w:p>
        </w:tc>
      </w:tr>
    </w:tbl>
    <w:p w14:paraId="745A9F52" w14:textId="77777777" w:rsidR="00071509" w:rsidRDefault="00071509" w:rsidP="00496D1D">
      <w:pPr>
        <w:rPr>
          <w:b/>
        </w:rPr>
      </w:pPr>
    </w:p>
    <w:p w14:paraId="63855106" w14:textId="68EFC62F" w:rsidR="00BC67D3" w:rsidRDefault="00BC67D3" w:rsidP="007B5711">
      <w:pPr>
        <w:ind w:left="349" w:firstLine="360"/>
        <w:rPr>
          <w:b/>
        </w:rPr>
      </w:pPr>
      <w:r>
        <w:rPr>
          <w:b/>
        </w:rPr>
        <w:t>5.2.11 Listar Pet</w:t>
      </w:r>
    </w:p>
    <w:tbl>
      <w:tblPr>
        <w:tblW w:w="0" w:type="auto"/>
        <w:tblCellMar>
          <w:top w:w="15" w:type="dxa"/>
          <w:left w:w="15" w:type="dxa"/>
          <w:bottom w:w="15" w:type="dxa"/>
          <w:right w:w="15" w:type="dxa"/>
        </w:tblCellMar>
        <w:tblLook w:val="04A0" w:firstRow="1" w:lastRow="0" w:firstColumn="1" w:lastColumn="0" w:noHBand="0" w:noVBand="1"/>
      </w:tblPr>
      <w:tblGrid>
        <w:gridCol w:w="2823"/>
        <w:gridCol w:w="5881"/>
      </w:tblGrid>
      <w:tr w:rsidR="007B5711" w:rsidRPr="0049287D" w14:paraId="247DC512"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1D27E"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4E338" w14:textId="67877DDC" w:rsidR="007B5711" w:rsidRPr="009E2082" w:rsidRDefault="007B5711" w:rsidP="00E7768D">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Listar Pets</w:t>
            </w:r>
          </w:p>
        </w:tc>
      </w:tr>
      <w:tr w:rsidR="007B5711" w:rsidRPr="0049287D" w14:paraId="071DE882"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E0255"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C3299"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7B5711" w:rsidRPr="0049287D" w14:paraId="61EA0A94"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D7D4C"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C9DB0" w14:textId="450DE8F0"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listagem dos pets</w:t>
            </w:r>
          </w:p>
        </w:tc>
      </w:tr>
      <w:tr w:rsidR="007B5711" w:rsidRPr="0049287D" w14:paraId="7A15D59F"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4BEF5"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EB796" w14:textId="77777777" w:rsidR="007B5711" w:rsidRPr="0049287D" w:rsidRDefault="007B5711" w:rsidP="00E7768D">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O usuário deve ter uma conta cadastrada.</w:t>
            </w:r>
          </w:p>
        </w:tc>
      </w:tr>
      <w:tr w:rsidR="007B5711" w:rsidRPr="0049287D" w14:paraId="290144DF"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136B0"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BD694" w14:textId="0C52C171" w:rsidR="007B5711" w:rsidRPr="0049287D" w:rsidRDefault="007B5711" w:rsidP="007B5711">
            <w:pPr>
              <w:numPr>
                <w:ilvl w:val="0"/>
                <w:numId w:val="41"/>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Os usuários</w:t>
            </w:r>
            <w:r>
              <w:rPr>
                <w:rFonts w:ascii="Arial" w:eastAsia="Times New Roman" w:hAnsi="Arial" w:cs="Arial"/>
                <w:color w:val="000000"/>
                <w:sz w:val="24"/>
                <w:szCs w:val="24"/>
                <w:lang w:eastAsia="pt-BR"/>
              </w:rPr>
              <w:t xml:space="preserve"> navegam pelo menu</w:t>
            </w:r>
          </w:p>
          <w:p w14:paraId="36B3C109" w14:textId="295FD380" w:rsidR="007B5711" w:rsidRPr="0049287D" w:rsidRDefault="007B5711" w:rsidP="007B5711">
            <w:pPr>
              <w:numPr>
                <w:ilvl w:val="0"/>
                <w:numId w:val="41"/>
              </w:numPr>
              <w:spacing w:after="0" w:line="240" w:lineRule="auto"/>
              <w:textAlignment w:val="baseline"/>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mostra as informações cadastradas</w:t>
            </w:r>
            <w:bookmarkStart w:id="84" w:name="_GoBack"/>
            <w:bookmarkEnd w:id="84"/>
          </w:p>
        </w:tc>
      </w:tr>
      <w:tr w:rsidR="007B5711" w:rsidRPr="0049287D" w14:paraId="1226ADBC"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BE73E"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31343"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guarda as informações cadastradas</w:t>
            </w:r>
          </w:p>
        </w:tc>
      </w:tr>
      <w:tr w:rsidR="007B5711" w:rsidRPr="0049287D" w14:paraId="0E6E03D1" w14:textId="77777777" w:rsidTr="00E776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3C835"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47AF5" w14:textId="77777777" w:rsidR="007B5711" w:rsidRPr="0049287D" w:rsidRDefault="007B5711" w:rsidP="00E7768D">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deve garantir a segurança do dado do </w:t>
            </w:r>
            <w:r>
              <w:rPr>
                <w:rFonts w:ascii="Arial" w:eastAsia="Times New Roman" w:hAnsi="Arial" w:cs="Arial"/>
                <w:color w:val="000000"/>
                <w:sz w:val="24"/>
                <w:szCs w:val="24"/>
                <w:lang w:eastAsia="pt-BR"/>
              </w:rPr>
              <w:t>usuário.</w:t>
            </w:r>
          </w:p>
        </w:tc>
      </w:tr>
    </w:tbl>
    <w:p w14:paraId="5192EEC9" w14:textId="77777777" w:rsidR="00071509" w:rsidRDefault="00071509" w:rsidP="00496D1D">
      <w:pPr>
        <w:ind w:left="349"/>
        <w:rPr>
          <w:b/>
        </w:rPr>
      </w:pPr>
    </w:p>
    <w:p w14:paraId="003ED530" w14:textId="1CBFAB53" w:rsidR="00BC67D3" w:rsidRDefault="00BC67D3" w:rsidP="00496D1D">
      <w:pPr>
        <w:ind w:left="349"/>
        <w:rPr>
          <w:b/>
        </w:rPr>
      </w:pPr>
      <w:r>
        <w:rPr>
          <w:b/>
        </w:rPr>
        <w:t>5.2.12 Listar Cliente</w:t>
      </w:r>
    </w:p>
    <w:tbl>
      <w:tblPr>
        <w:tblW w:w="0" w:type="auto"/>
        <w:tblCellMar>
          <w:top w:w="15" w:type="dxa"/>
          <w:left w:w="15" w:type="dxa"/>
          <w:bottom w:w="15" w:type="dxa"/>
          <w:right w:w="15" w:type="dxa"/>
        </w:tblCellMar>
        <w:tblLook w:val="04A0" w:firstRow="1" w:lastRow="0" w:firstColumn="1" w:lastColumn="0" w:noHBand="0" w:noVBand="1"/>
      </w:tblPr>
      <w:tblGrid>
        <w:gridCol w:w="2437"/>
        <w:gridCol w:w="6267"/>
      </w:tblGrid>
      <w:tr w:rsidR="00071509" w:rsidRPr="0049287D" w14:paraId="7B3DA8D8"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BD02B"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DE7AD" w14:textId="7777777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Entrar na conta</w:t>
            </w:r>
          </w:p>
        </w:tc>
      </w:tr>
      <w:tr w:rsidR="00071509" w:rsidRPr="0049287D" w14:paraId="20163C1D"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34DE0"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F30F6"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071509" w:rsidRPr="0049287D" w14:paraId="2A17D035"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CE9D9"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3DDFB"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acesso ao</w:t>
            </w:r>
            <w:r w:rsidRPr="0049287D">
              <w:rPr>
                <w:rFonts w:ascii="Arial" w:eastAsia="Times New Roman" w:hAnsi="Arial" w:cs="Arial"/>
                <w:color w:val="000000"/>
                <w:sz w:val="24"/>
                <w:szCs w:val="24"/>
                <w:lang w:eastAsia="pt-BR"/>
              </w:rPr>
              <w:t xml:space="preserve"> sistema</w:t>
            </w:r>
          </w:p>
        </w:tc>
      </w:tr>
      <w:tr w:rsidR="00071509" w:rsidRPr="0049287D" w14:paraId="0BFE5798"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B5BEA"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lastRenderedPageBreak/>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217F8" w14:textId="7777777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 xml:space="preserve">Entrar com o </w:t>
            </w:r>
            <w:proofErr w:type="spellStart"/>
            <w:r w:rsidRPr="00071509">
              <w:rPr>
                <w:rFonts w:ascii="Arial" w:eastAsia="Times New Roman" w:hAnsi="Arial" w:cs="Arial"/>
                <w:sz w:val="24"/>
                <w:szCs w:val="24"/>
                <w:lang w:eastAsia="pt-BR"/>
              </w:rPr>
              <w:t>email</w:t>
            </w:r>
            <w:proofErr w:type="spellEnd"/>
            <w:r w:rsidRPr="00071509">
              <w:rPr>
                <w:rFonts w:ascii="Arial" w:eastAsia="Times New Roman" w:hAnsi="Arial" w:cs="Arial"/>
                <w:sz w:val="24"/>
                <w:szCs w:val="24"/>
                <w:lang w:eastAsia="pt-BR"/>
              </w:rPr>
              <w:t xml:space="preserve"> e senha registrado</w:t>
            </w:r>
          </w:p>
        </w:tc>
      </w:tr>
      <w:tr w:rsidR="00071509" w:rsidRPr="0049287D" w14:paraId="43DDBF83"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152C"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0003D" w14:textId="77777777" w:rsidR="00071509" w:rsidRPr="0049287D" w:rsidRDefault="00071509" w:rsidP="00071509">
            <w:pPr>
              <w:numPr>
                <w:ilvl w:val="0"/>
                <w:numId w:val="30"/>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7C161A65" w14:textId="77777777" w:rsidR="00071509" w:rsidRPr="0049287D" w:rsidRDefault="00071509" w:rsidP="00071509">
            <w:pPr>
              <w:numPr>
                <w:ilvl w:val="0"/>
                <w:numId w:val="30"/>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liberta o acesso.</w:t>
            </w:r>
          </w:p>
          <w:p w14:paraId="76FF86A8"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p>
        </w:tc>
      </w:tr>
      <w:tr w:rsidR="00071509" w:rsidRPr="0049287D" w14:paraId="2937E2A4"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8CE65"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CF4F"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redireciona o usuário para a conta</w:t>
            </w:r>
          </w:p>
        </w:tc>
      </w:tr>
      <w:tr w:rsidR="00071509" w:rsidRPr="0049287D" w14:paraId="2932BADD"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E785B"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C1F8A"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O sistema deve garantir a segurança do dado do cliente</w:t>
            </w:r>
          </w:p>
        </w:tc>
      </w:tr>
    </w:tbl>
    <w:p w14:paraId="001C404F" w14:textId="77777777" w:rsidR="00071509" w:rsidRDefault="00071509" w:rsidP="00496D1D">
      <w:pPr>
        <w:ind w:left="349"/>
        <w:rPr>
          <w:b/>
        </w:rPr>
      </w:pPr>
    </w:p>
    <w:p w14:paraId="1FD5B602" w14:textId="77777777" w:rsidR="00071509" w:rsidRDefault="00071509" w:rsidP="00496D1D">
      <w:pPr>
        <w:ind w:left="349"/>
        <w:rPr>
          <w:b/>
        </w:rPr>
      </w:pPr>
    </w:p>
    <w:p w14:paraId="409F7EF9" w14:textId="6BEA8AA4" w:rsidR="00BC67D3" w:rsidRDefault="00BC67D3" w:rsidP="00496D1D">
      <w:pPr>
        <w:ind w:left="349"/>
        <w:rPr>
          <w:b/>
        </w:rPr>
      </w:pPr>
      <w:r>
        <w:rPr>
          <w:b/>
        </w:rPr>
        <w:t>5.2.13 Listar Agendamento</w:t>
      </w:r>
    </w:p>
    <w:tbl>
      <w:tblPr>
        <w:tblW w:w="0" w:type="auto"/>
        <w:tblCellMar>
          <w:top w:w="15" w:type="dxa"/>
          <w:left w:w="15" w:type="dxa"/>
          <w:bottom w:w="15" w:type="dxa"/>
          <w:right w:w="15" w:type="dxa"/>
        </w:tblCellMar>
        <w:tblLook w:val="04A0" w:firstRow="1" w:lastRow="0" w:firstColumn="1" w:lastColumn="0" w:noHBand="0" w:noVBand="1"/>
      </w:tblPr>
      <w:tblGrid>
        <w:gridCol w:w="2437"/>
        <w:gridCol w:w="6267"/>
      </w:tblGrid>
      <w:tr w:rsidR="00071509" w:rsidRPr="0049287D" w14:paraId="3B13705D"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C88A4"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2C95A" w14:textId="7777777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Entrar na conta</w:t>
            </w:r>
          </w:p>
        </w:tc>
      </w:tr>
      <w:tr w:rsidR="00071509" w:rsidRPr="0049287D" w14:paraId="7E218F88"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A8490"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C6DEA"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071509" w:rsidRPr="0049287D" w14:paraId="5637F636"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C5954"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BCE58"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acesso ao</w:t>
            </w:r>
            <w:r w:rsidRPr="0049287D">
              <w:rPr>
                <w:rFonts w:ascii="Arial" w:eastAsia="Times New Roman" w:hAnsi="Arial" w:cs="Arial"/>
                <w:color w:val="000000"/>
                <w:sz w:val="24"/>
                <w:szCs w:val="24"/>
                <w:lang w:eastAsia="pt-BR"/>
              </w:rPr>
              <w:t xml:space="preserve"> sistema</w:t>
            </w:r>
          </w:p>
        </w:tc>
      </w:tr>
      <w:tr w:rsidR="00071509" w:rsidRPr="0049287D" w14:paraId="0E69D30E"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D535A"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38674" w14:textId="7777777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 xml:space="preserve">Entrar com o </w:t>
            </w:r>
            <w:proofErr w:type="spellStart"/>
            <w:r w:rsidRPr="00071509">
              <w:rPr>
                <w:rFonts w:ascii="Arial" w:eastAsia="Times New Roman" w:hAnsi="Arial" w:cs="Arial"/>
                <w:sz w:val="24"/>
                <w:szCs w:val="24"/>
                <w:lang w:eastAsia="pt-BR"/>
              </w:rPr>
              <w:t>email</w:t>
            </w:r>
            <w:proofErr w:type="spellEnd"/>
            <w:r w:rsidRPr="00071509">
              <w:rPr>
                <w:rFonts w:ascii="Arial" w:eastAsia="Times New Roman" w:hAnsi="Arial" w:cs="Arial"/>
                <w:sz w:val="24"/>
                <w:szCs w:val="24"/>
                <w:lang w:eastAsia="pt-BR"/>
              </w:rPr>
              <w:t xml:space="preserve"> e senha registrado</w:t>
            </w:r>
          </w:p>
        </w:tc>
      </w:tr>
      <w:tr w:rsidR="00071509" w:rsidRPr="0049287D" w14:paraId="369C0400"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27B6F"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5FF69" w14:textId="77777777" w:rsidR="00071509" w:rsidRPr="0049287D" w:rsidRDefault="00071509" w:rsidP="00071509">
            <w:pPr>
              <w:numPr>
                <w:ilvl w:val="0"/>
                <w:numId w:val="31"/>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09B40776" w14:textId="77777777" w:rsidR="00071509" w:rsidRPr="0049287D" w:rsidRDefault="00071509" w:rsidP="00071509">
            <w:pPr>
              <w:numPr>
                <w:ilvl w:val="0"/>
                <w:numId w:val="31"/>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liberta o acesso.</w:t>
            </w:r>
          </w:p>
          <w:p w14:paraId="5A8EE2B4"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p>
        </w:tc>
      </w:tr>
      <w:tr w:rsidR="00071509" w:rsidRPr="0049287D" w14:paraId="750B41A8"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23EC8"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F3CC5"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redireciona o usuário para a conta</w:t>
            </w:r>
          </w:p>
        </w:tc>
      </w:tr>
      <w:tr w:rsidR="00071509" w:rsidRPr="0049287D" w14:paraId="539240B9"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2C00B"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4322"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O sistema deve garantir a segurança do dado do cliente</w:t>
            </w:r>
          </w:p>
        </w:tc>
      </w:tr>
    </w:tbl>
    <w:p w14:paraId="550152A6" w14:textId="77777777" w:rsidR="00071509" w:rsidRDefault="00071509" w:rsidP="00496D1D">
      <w:pPr>
        <w:ind w:left="349"/>
        <w:rPr>
          <w:b/>
        </w:rPr>
      </w:pPr>
    </w:p>
    <w:p w14:paraId="7D1FD016" w14:textId="64B42B17" w:rsidR="00BC67D3" w:rsidRDefault="00BC67D3" w:rsidP="00496D1D">
      <w:pPr>
        <w:ind w:left="349"/>
        <w:rPr>
          <w:b/>
        </w:rPr>
      </w:pPr>
      <w:r>
        <w:rPr>
          <w:b/>
        </w:rPr>
        <w:t xml:space="preserve">5.2.14 Listar Serviço </w:t>
      </w:r>
      <w:r w:rsidR="0049287D">
        <w:rPr>
          <w:b/>
        </w:rPr>
        <w:t>Executável</w:t>
      </w:r>
    </w:p>
    <w:tbl>
      <w:tblPr>
        <w:tblW w:w="0" w:type="auto"/>
        <w:tblCellMar>
          <w:top w:w="15" w:type="dxa"/>
          <w:left w:w="15" w:type="dxa"/>
          <w:bottom w:w="15" w:type="dxa"/>
          <w:right w:w="15" w:type="dxa"/>
        </w:tblCellMar>
        <w:tblLook w:val="04A0" w:firstRow="1" w:lastRow="0" w:firstColumn="1" w:lastColumn="0" w:noHBand="0" w:noVBand="1"/>
      </w:tblPr>
      <w:tblGrid>
        <w:gridCol w:w="2437"/>
        <w:gridCol w:w="6267"/>
      </w:tblGrid>
      <w:tr w:rsidR="00071509" w:rsidRPr="0049287D" w14:paraId="041B767E"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7CCE6"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C5592" w14:textId="7777777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Entrar na conta</w:t>
            </w:r>
          </w:p>
        </w:tc>
      </w:tr>
      <w:tr w:rsidR="00071509" w:rsidRPr="0049287D" w14:paraId="1531B9D1"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D78F2"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5A618"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071509" w:rsidRPr="0049287D" w14:paraId="5F9E8424"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24B43"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E15FD"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acesso ao</w:t>
            </w:r>
            <w:r w:rsidRPr="0049287D">
              <w:rPr>
                <w:rFonts w:ascii="Arial" w:eastAsia="Times New Roman" w:hAnsi="Arial" w:cs="Arial"/>
                <w:color w:val="000000"/>
                <w:sz w:val="24"/>
                <w:szCs w:val="24"/>
                <w:lang w:eastAsia="pt-BR"/>
              </w:rPr>
              <w:t xml:space="preserve"> sistema</w:t>
            </w:r>
          </w:p>
        </w:tc>
      </w:tr>
      <w:tr w:rsidR="00071509" w:rsidRPr="0049287D" w14:paraId="6322784F"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53C"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B7D0" w14:textId="7777777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 xml:space="preserve">Entrar com o </w:t>
            </w:r>
            <w:proofErr w:type="spellStart"/>
            <w:r w:rsidRPr="00071509">
              <w:rPr>
                <w:rFonts w:ascii="Arial" w:eastAsia="Times New Roman" w:hAnsi="Arial" w:cs="Arial"/>
                <w:sz w:val="24"/>
                <w:szCs w:val="24"/>
                <w:lang w:eastAsia="pt-BR"/>
              </w:rPr>
              <w:t>email</w:t>
            </w:r>
            <w:proofErr w:type="spellEnd"/>
            <w:r w:rsidRPr="00071509">
              <w:rPr>
                <w:rFonts w:ascii="Arial" w:eastAsia="Times New Roman" w:hAnsi="Arial" w:cs="Arial"/>
                <w:sz w:val="24"/>
                <w:szCs w:val="24"/>
                <w:lang w:eastAsia="pt-BR"/>
              </w:rPr>
              <w:t xml:space="preserve"> e senha registrado</w:t>
            </w:r>
          </w:p>
        </w:tc>
      </w:tr>
      <w:tr w:rsidR="00071509" w:rsidRPr="0049287D" w14:paraId="5C763E8A"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E4F0F"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BBC8D" w14:textId="77777777" w:rsidR="00071509" w:rsidRPr="0049287D" w:rsidRDefault="00071509" w:rsidP="00071509">
            <w:pPr>
              <w:numPr>
                <w:ilvl w:val="0"/>
                <w:numId w:val="32"/>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7EDD5FB6" w14:textId="77777777" w:rsidR="00071509" w:rsidRPr="0049287D" w:rsidRDefault="00071509" w:rsidP="00071509">
            <w:pPr>
              <w:numPr>
                <w:ilvl w:val="0"/>
                <w:numId w:val="32"/>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lastRenderedPageBreak/>
              <w:t>O sistema valida e armazena as informações</w:t>
            </w:r>
            <w:r>
              <w:rPr>
                <w:rFonts w:ascii="Arial" w:eastAsia="Times New Roman" w:hAnsi="Arial" w:cs="Arial"/>
                <w:color w:val="000000"/>
                <w:sz w:val="24"/>
                <w:szCs w:val="24"/>
                <w:lang w:eastAsia="pt-BR"/>
              </w:rPr>
              <w:t xml:space="preserve"> e liberta o acesso.</w:t>
            </w:r>
          </w:p>
          <w:p w14:paraId="0DADB7F1"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p>
        </w:tc>
      </w:tr>
      <w:tr w:rsidR="00071509" w:rsidRPr="0049287D" w14:paraId="3BFECB3D"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A117E"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lastRenderedPageBreak/>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DF50E"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redireciona o usuário para a conta</w:t>
            </w:r>
          </w:p>
        </w:tc>
      </w:tr>
      <w:tr w:rsidR="00071509" w:rsidRPr="0049287D" w14:paraId="5A320920"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7C2FF"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07053"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O sistema deve garantir a segurança do dado do cliente</w:t>
            </w:r>
          </w:p>
        </w:tc>
      </w:tr>
    </w:tbl>
    <w:p w14:paraId="6EE5EC51" w14:textId="77777777" w:rsidR="00071509" w:rsidRDefault="00071509" w:rsidP="00496D1D">
      <w:pPr>
        <w:ind w:left="349"/>
        <w:rPr>
          <w:b/>
        </w:rPr>
      </w:pPr>
    </w:p>
    <w:p w14:paraId="4D9E02DC" w14:textId="3306D685" w:rsidR="00BC67D3" w:rsidRDefault="00BC67D3" w:rsidP="00496D1D">
      <w:pPr>
        <w:ind w:left="349"/>
        <w:rPr>
          <w:b/>
        </w:rPr>
      </w:pPr>
      <w:r>
        <w:rPr>
          <w:b/>
        </w:rPr>
        <w:t>5.2.15 Listar Serviço oferecido</w:t>
      </w:r>
    </w:p>
    <w:tbl>
      <w:tblPr>
        <w:tblW w:w="0" w:type="auto"/>
        <w:tblCellMar>
          <w:top w:w="15" w:type="dxa"/>
          <w:left w:w="15" w:type="dxa"/>
          <w:bottom w:w="15" w:type="dxa"/>
          <w:right w:w="15" w:type="dxa"/>
        </w:tblCellMar>
        <w:tblLook w:val="04A0" w:firstRow="1" w:lastRow="0" w:firstColumn="1" w:lastColumn="0" w:noHBand="0" w:noVBand="1"/>
      </w:tblPr>
      <w:tblGrid>
        <w:gridCol w:w="2437"/>
        <w:gridCol w:w="6267"/>
      </w:tblGrid>
      <w:tr w:rsidR="00071509" w:rsidRPr="0049287D" w14:paraId="138D83B6"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BB842"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8713F" w14:textId="7777777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Entrar na conta</w:t>
            </w:r>
          </w:p>
        </w:tc>
      </w:tr>
      <w:tr w:rsidR="00071509" w:rsidRPr="0049287D" w14:paraId="174FFD0A"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2A07B"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4D78"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071509" w:rsidRPr="0049287D" w14:paraId="6F3143C7"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B39A1"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BCE4"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acesso ao</w:t>
            </w:r>
            <w:r w:rsidRPr="0049287D">
              <w:rPr>
                <w:rFonts w:ascii="Arial" w:eastAsia="Times New Roman" w:hAnsi="Arial" w:cs="Arial"/>
                <w:color w:val="000000"/>
                <w:sz w:val="24"/>
                <w:szCs w:val="24"/>
                <w:lang w:eastAsia="pt-BR"/>
              </w:rPr>
              <w:t xml:space="preserve"> sistema</w:t>
            </w:r>
          </w:p>
        </w:tc>
      </w:tr>
      <w:tr w:rsidR="00071509" w:rsidRPr="0049287D" w14:paraId="52DA43CE"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21809"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0FD17" w14:textId="7777777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 xml:space="preserve">Entrar com o </w:t>
            </w:r>
            <w:proofErr w:type="spellStart"/>
            <w:r w:rsidRPr="00071509">
              <w:rPr>
                <w:rFonts w:ascii="Arial" w:eastAsia="Times New Roman" w:hAnsi="Arial" w:cs="Arial"/>
                <w:sz w:val="24"/>
                <w:szCs w:val="24"/>
                <w:lang w:eastAsia="pt-BR"/>
              </w:rPr>
              <w:t>email</w:t>
            </w:r>
            <w:proofErr w:type="spellEnd"/>
            <w:r w:rsidRPr="00071509">
              <w:rPr>
                <w:rFonts w:ascii="Arial" w:eastAsia="Times New Roman" w:hAnsi="Arial" w:cs="Arial"/>
                <w:sz w:val="24"/>
                <w:szCs w:val="24"/>
                <w:lang w:eastAsia="pt-BR"/>
              </w:rPr>
              <w:t xml:space="preserve"> e senha registrado</w:t>
            </w:r>
          </w:p>
        </w:tc>
      </w:tr>
      <w:tr w:rsidR="00071509" w:rsidRPr="0049287D" w14:paraId="5D9291C9"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817C5"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A38E" w14:textId="77777777" w:rsidR="00071509" w:rsidRPr="0049287D" w:rsidRDefault="00071509" w:rsidP="00071509">
            <w:pPr>
              <w:numPr>
                <w:ilvl w:val="0"/>
                <w:numId w:val="33"/>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7DE340E5" w14:textId="77777777" w:rsidR="00071509" w:rsidRPr="0049287D" w:rsidRDefault="00071509" w:rsidP="00071509">
            <w:pPr>
              <w:numPr>
                <w:ilvl w:val="0"/>
                <w:numId w:val="33"/>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liberta o acesso.</w:t>
            </w:r>
          </w:p>
          <w:p w14:paraId="123D87E2"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p>
        </w:tc>
      </w:tr>
      <w:tr w:rsidR="00071509" w:rsidRPr="0049287D" w14:paraId="576CCD4B"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FBE0F"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B30D2"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redireciona o usuário para a conta</w:t>
            </w:r>
          </w:p>
        </w:tc>
      </w:tr>
      <w:tr w:rsidR="00071509" w:rsidRPr="0049287D" w14:paraId="7B947C74"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C8A65"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F77D"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O sistema deve garantir a segurança do dado do cliente</w:t>
            </w:r>
          </w:p>
        </w:tc>
      </w:tr>
    </w:tbl>
    <w:p w14:paraId="2860899B" w14:textId="77777777" w:rsidR="00071509" w:rsidRDefault="00071509" w:rsidP="00496D1D">
      <w:pPr>
        <w:ind w:left="349"/>
        <w:rPr>
          <w:b/>
        </w:rPr>
      </w:pPr>
    </w:p>
    <w:p w14:paraId="15F97991" w14:textId="4BAEEE3E" w:rsidR="00BC67D3" w:rsidRDefault="00BC67D3" w:rsidP="00496D1D">
      <w:pPr>
        <w:ind w:left="349"/>
        <w:rPr>
          <w:b/>
        </w:rPr>
      </w:pPr>
      <w:r>
        <w:rPr>
          <w:b/>
        </w:rPr>
        <w:t>5.2.16 Listar Funcionário</w:t>
      </w:r>
    </w:p>
    <w:tbl>
      <w:tblPr>
        <w:tblW w:w="0" w:type="auto"/>
        <w:tblCellMar>
          <w:top w:w="15" w:type="dxa"/>
          <w:left w:w="15" w:type="dxa"/>
          <w:bottom w:w="15" w:type="dxa"/>
          <w:right w:w="15" w:type="dxa"/>
        </w:tblCellMar>
        <w:tblLook w:val="04A0" w:firstRow="1" w:lastRow="0" w:firstColumn="1" w:lastColumn="0" w:noHBand="0" w:noVBand="1"/>
      </w:tblPr>
      <w:tblGrid>
        <w:gridCol w:w="2437"/>
        <w:gridCol w:w="6267"/>
      </w:tblGrid>
      <w:tr w:rsidR="00071509" w:rsidRPr="0049287D" w14:paraId="637A0E59"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49AA0"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CD3E6" w14:textId="7777777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Entrar na conta</w:t>
            </w:r>
          </w:p>
        </w:tc>
      </w:tr>
      <w:tr w:rsidR="00071509" w:rsidRPr="0049287D" w14:paraId="4F34C8FC"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54678"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D5723"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071509" w:rsidRPr="0049287D" w14:paraId="520DB141"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F3B59"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489F7"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acesso ao</w:t>
            </w:r>
            <w:r w:rsidRPr="0049287D">
              <w:rPr>
                <w:rFonts w:ascii="Arial" w:eastAsia="Times New Roman" w:hAnsi="Arial" w:cs="Arial"/>
                <w:color w:val="000000"/>
                <w:sz w:val="24"/>
                <w:szCs w:val="24"/>
                <w:lang w:eastAsia="pt-BR"/>
              </w:rPr>
              <w:t xml:space="preserve"> sistema</w:t>
            </w:r>
          </w:p>
        </w:tc>
      </w:tr>
      <w:tr w:rsidR="00071509" w:rsidRPr="0049287D" w14:paraId="7436E044"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5F35C"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60E13" w14:textId="7777777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 xml:space="preserve">Entrar com o </w:t>
            </w:r>
            <w:proofErr w:type="spellStart"/>
            <w:r w:rsidRPr="00071509">
              <w:rPr>
                <w:rFonts w:ascii="Arial" w:eastAsia="Times New Roman" w:hAnsi="Arial" w:cs="Arial"/>
                <w:sz w:val="24"/>
                <w:szCs w:val="24"/>
                <w:lang w:eastAsia="pt-BR"/>
              </w:rPr>
              <w:t>email</w:t>
            </w:r>
            <w:proofErr w:type="spellEnd"/>
            <w:r w:rsidRPr="00071509">
              <w:rPr>
                <w:rFonts w:ascii="Arial" w:eastAsia="Times New Roman" w:hAnsi="Arial" w:cs="Arial"/>
                <w:sz w:val="24"/>
                <w:szCs w:val="24"/>
                <w:lang w:eastAsia="pt-BR"/>
              </w:rPr>
              <w:t xml:space="preserve"> e senha registrado</w:t>
            </w:r>
          </w:p>
        </w:tc>
      </w:tr>
      <w:tr w:rsidR="00071509" w:rsidRPr="0049287D" w14:paraId="1A57CF6B"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68A15"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C51B9" w14:textId="77777777" w:rsidR="00071509" w:rsidRPr="0049287D" w:rsidRDefault="00071509" w:rsidP="00071509">
            <w:pPr>
              <w:numPr>
                <w:ilvl w:val="0"/>
                <w:numId w:val="34"/>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5047F70E" w14:textId="77777777" w:rsidR="00071509" w:rsidRPr="0049287D" w:rsidRDefault="00071509" w:rsidP="00071509">
            <w:pPr>
              <w:numPr>
                <w:ilvl w:val="0"/>
                <w:numId w:val="34"/>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liberta o acesso.</w:t>
            </w:r>
          </w:p>
          <w:p w14:paraId="73DDAD8C"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p>
        </w:tc>
      </w:tr>
      <w:tr w:rsidR="00071509" w:rsidRPr="0049287D" w14:paraId="228BDD3C"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D0394"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1816"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redireciona o usuário para a conta</w:t>
            </w:r>
          </w:p>
        </w:tc>
      </w:tr>
      <w:tr w:rsidR="00071509" w:rsidRPr="0049287D" w14:paraId="00637724"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30715"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Requisitos não </w:t>
            </w:r>
            <w:r w:rsidRPr="0049287D">
              <w:rPr>
                <w:rFonts w:ascii="Arial" w:eastAsia="Times New Roman" w:hAnsi="Arial" w:cs="Arial"/>
                <w:color w:val="000000"/>
                <w:sz w:val="24"/>
                <w:szCs w:val="24"/>
                <w:lang w:eastAsia="pt-BR"/>
              </w:rPr>
              <w:lastRenderedPageBreak/>
              <w:t>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3AAFC"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lastRenderedPageBreak/>
              <w:t>O sistema deve garantir a segurança do dado do cliente</w:t>
            </w:r>
          </w:p>
        </w:tc>
      </w:tr>
    </w:tbl>
    <w:p w14:paraId="10F6A8C0" w14:textId="77777777" w:rsidR="00071509" w:rsidRDefault="00071509" w:rsidP="00496D1D">
      <w:pPr>
        <w:ind w:left="349"/>
        <w:rPr>
          <w:b/>
        </w:rPr>
      </w:pPr>
    </w:p>
    <w:p w14:paraId="0ABAB62D" w14:textId="52BBCF2F" w:rsidR="0049287D" w:rsidRDefault="0049287D" w:rsidP="00496D1D">
      <w:pPr>
        <w:ind w:left="349"/>
        <w:rPr>
          <w:b/>
        </w:rPr>
      </w:pPr>
      <w:r>
        <w:rPr>
          <w:b/>
        </w:rPr>
        <w:t xml:space="preserve">5.2.17 Gerar Relatório Detalhado </w:t>
      </w:r>
    </w:p>
    <w:tbl>
      <w:tblPr>
        <w:tblW w:w="0" w:type="auto"/>
        <w:tblCellMar>
          <w:top w:w="15" w:type="dxa"/>
          <w:left w:w="15" w:type="dxa"/>
          <w:bottom w:w="15" w:type="dxa"/>
          <w:right w:w="15" w:type="dxa"/>
        </w:tblCellMar>
        <w:tblLook w:val="04A0" w:firstRow="1" w:lastRow="0" w:firstColumn="1" w:lastColumn="0" w:noHBand="0" w:noVBand="1"/>
      </w:tblPr>
      <w:tblGrid>
        <w:gridCol w:w="2437"/>
        <w:gridCol w:w="6267"/>
      </w:tblGrid>
      <w:tr w:rsidR="00071509" w:rsidRPr="0049287D" w14:paraId="47FF40FB"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7526B"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1B7A6" w14:textId="7777777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Entrar na conta</w:t>
            </w:r>
          </w:p>
        </w:tc>
      </w:tr>
      <w:tr w:rsidR="00071509" w:rsidRPr="0049287D" w14:paraId="3246AD5C"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CC9AF"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1F2A6"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071509" w:rsidRPr="0049287D" w14:paraId="1DF4E144"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58134"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A9F7A"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acesso ao</w:t>
            </w:r>
            <w:r w:rsidRPr="0049287D">
              <w:rPr>
                <w:rFonts w:ascii="Arial" w:eastAsia="Times New Roman" w:hAnsi="Arial" w:cs="Arial"/>
                <w:color w:val="000000"/>
                <w:sz w:val="24"/>
                <w:szCs w:val="24"/>
                <w:lang w:eastAsia="pt-BR"/>
              </w:rPr>
              <w:t xml:space="preserve"> sistema</w:t>
            </w:r>
          </w:p>
        </w:tc>
      </w:tr>
      <w:tr w:rsidR="00071509" w:rsidRPr="0049287D" w14:paraId="604872DB"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2AE4A"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53CC1" w14:textId="7777777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 xml:space="preserve">Entrar com o </w:t>
            </w:r>
            <w:proofErr w:type="spellStart"/>
            <w:r w:rsidRPr="00071509">
              <w:rPr>
                <w:rFonts w:ascii="Arial" w:eastAsia="Times New Roman" w:hAnsi="Arial" w:cs="Arial"/>
                <w:sz w:val="24"/>
                <w:szCs w:val="24"/>
                <w:lang w:eastAsia="pt-BR"/>
              </w:rPr>
              <w:t>email</w:t>
            </w:r>
            <w:proofErr w:type="spellEnd"/>
            <w:r w:rsidRPr="00071509">
              <w:rPr>
                <w:rFonts w:ascii="Arial" w:eastAsia="Times New Roman" w:hAnsi="Arial" w:cs="Arial"/>
                <w:sz w:val="24"/>
                <w:szCs w:val="24"/>
                <w:lang w:eastAsia="pt-BR"/>
              </w:rPr>
              <w:t xml:space="preserve"> e senha registrado</w:t>
            </w:r>
          </w:p>
        </w:tc>
      </w:tr>
      <w:tr w:rsidR="00071509" w:rsidRPr="0049287D" w14:paraId="15CBCDBA"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B24FB"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A0D3" w14:textId="77777777" w:rsidR="00071509" w:rsidRPr="0049287D" w:rsidRDefault="00071509" w:rsidP="00071509">
            <w:pPr>
              <w:numPr>
                <w:ilvl w:val="0"/>
                <w:numId w:val="35"/>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4D04B138" w14:textId="77777777" w:rsidR="00071509" w:rsidRPr="0049287D" w:rsidRDefault="00071509" w:rsidP="00071509">
            <w:pPr>
              <w:numPr>
                <w:ilvl w:val="0"/>
                <w:numId w:val="35"/>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liberta o acesso.</w:t>
            </w:r>
          </w:p>
          <w:p w14:paraId="480F80C4"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p>
        </w:tc>
      </w:tr>
      <w:tr w:rsidR="00071509" w:rsidRPr="0049287D" w14:paraId="020FE8C8"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008F9"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51F56"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redireciona o usuário para a conta</w:t>
            </w:r>
          </w:p>
        </w:tc>
      </w:tr>
      <w:tr w:rsidR="00071509" w:rsidRPr="0049287D" w14:paraId="6C274BF3"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1FF86"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47A5E"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O sistema deve garantir a segurança do dado do cliente</w:t>
            </w:r>
          </w:p>
        </w:tc>
      </w:tr>
    </w:tbl>
    <w:p w14:paraId="0A0827B0" w14:textId="77777777" w:rsidR="00071509" w:rsidRDefault="00071509" w:rsidP="00496D1D">
      <w:pPr>
        <w:ind w:left="349"/>
        <w:rPr>
          <w:b/>
        </w:rPr>
      </w:pPr>
    </w:p>
    <w:p w14:paraId="5340785D" w14:textId="14AEB862" w:rsidR="0049287D" w:rsidRDefault="0049287D" w:rsidP="00496D1D">
      <w:pPr>
        <w:ind w:left="349"/>
        <w:rPr>
          <w:b/>
        </w:rPr>
      </w:pPr>
      <w:r>
        <w:rPr>
          <w:b/>
        </w:rPr>
        <w:t xml:space="preserve">5.2.18 </w:t>
      </w:r>
      <w:proofErr w:type="spellStart"/>
      <w:r>
        <w:rPr>
          <w:b/>
        </w:rPr>
        <w:t>Logout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437"/>
        <w:gridCol w:w="6267"/>
      </w:tblGrid>
      <w:tr w:rsidR="00071509" w:rsidRPr="0049287D" w14:paraId="2190C3D7"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CEAFE"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FB5DC" w14:textId="7777777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Entrar na conta</w:t>
            </w:r>
          </w:p>
        </w:tc>
      </w:tr>
      <w:tr w:rsidR="00071509" w:rsidRPr="0049287D" w14:paraId="582F7A00"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5DFF4"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Ator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D6D1A"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Empresa, SGBD</w:t>
            </w:r>
          </w:p>
        </w:tc>
      </w:tr>
      <w:tr w:rsidR="00071509" w:rsidRPr="0049287D" w14:paraId="0862F846"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83FFF"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E5FE"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Esse caso descreve o processo de </w:t>
            </w:r>
            <w:r>
              <w:rPr>
                <w:rFonts w:ascii="Arial" w:eastAsia="Times New Roman" w:hAnsi="Arial" w:cs="Arial"/>
                <w:color w:val="000000"/>
                <w:sz w:val="24"/>
                <w:szCs w:val="24"/>
                <w:lang w:eastAsia="pt-BR"/>
              </w:rPr>
              <w:t>acesso ao</w:t>
            </w:r>
            <w:r w:rsidRPr="0049287D">
              <w:rPr>
                <w:rFonts w:ascii="Arial" w:eastAsia="Times New Roman" w:hAnsi="Arial" w:cs="Arial"/>
                <w:color w:val="000000"/>
                <w:sz w:val="24"/>
                <w:szCs w:val="24"/>
                <w:lang w:eastAsia="pt-BR"/>
              </w:rPr>
              <w:t xml:space="preserve"> sistema</w:t>
            </w:r>
          </w:p>
        </w:tc>
      </w:tr>
      <w:tr w:rsidR="00071509" w:rsidRPr="0049287D" w14:paraId="2494BCE2"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B5558"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Pré-condição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5E87D" w14:textId="77777777" w:rsidR="00071509" w:rsidRPr="0049287D" w:rsidRDefault="00071509" w:rsidP="00071509">
            <w:pPr>
              <w:spacing w:after="0" w:line="240" w:lineRule="auto"/>
              <w:rPr>
                <w:rFonts w:ascii="Arial" w:eastAsia="Times New Roman" w:hAnsi="Arial" w:cs="Arial"/>
                <w:sz w:val="24"/>
                <w:szCs w:val="24"/>
                <w:lang w:eastAsia="pt-BR"/>
              </w:rPr>
            </w:pPr>
            <w:r w:rsidRPr="00071509">
              <w:rPr>
                <w:rFonts w:ascii="Arial" w:eastAsia="Times New Roman" w:hAnsi="Arial" w:cs="Arial"/>
                <w:sz w:val="24"/>
                <w:szCs w:val="24"/>
                <w:lang w:eastAsia="pt-BR"/>
              </w:rPr>
              <w:t xml:space="preserve">Entrar com o </w:t>
            </w:r>
            <w:proofErr w:type="spellStart"/>
            <w:r w:rsidRPr="00071509">
              <w:rPr>
                <w:rFonts w:ascii="Arial" w:eastAsia="Times New Roman" w:hAnsi="Arial" w:cs="Arial"/>
                <w:sz w:val="24"/>
                <w:szCs w:val="24"/>
                <w:lang w:eastAsia="pt-BR"/>
              </w:rPr>
              <w:t>email</w:t>
            </w:r>
            <w:proofErr w:type="spellEnd"/>
            <w:r w:rsidRPr="00071509">
              <w:rPr>
                <w:rFonts w:ascii="Arial" w:eastAsia="Times New Roman" w:hAnsi="Arial" w:cs="Arial"/>
                <w:sz w:val="24"/>
                <w:szCs w:val="24"/>
                <w:lang w:eastAsia="pt-BR"/>
              </w:rPr>
              <w:t xml:space="preserve"> e senha registrado</w:t>
            </w:r>
          </w:p>
        </w:tc>
      </w:tr>
      <w:tr w:rsidR="00071509" w:rsidRPr="0049287D" w14:paraId="70DD4B8F"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E9CA"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Fluxo principal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D35C" w14:textId="77777777" w:rsidR="00071509" w:rsidRPr="0049287D" w:rsidRDefault="00071509" w:rsidP="00071509">
            <w:pPr>
              <w:numPr>
                <w:ilvl w:val="0"/>
                <w:numId w:val="36"/>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 xml:space="preserve">Os usuários informam os dados necessários para o </w:t>
            </w:r>
            <w:r>
              <w:rPr>
                <w:rFonts w:ascii="Arial" w:eastAsia="Times New Roman" w:hAnsi="Arial" w:cs="Arial"/>
                <w:color w:val="000000"/>
                <w:sz w:val="24"/>
                <w:szCs w:val="24"/>
                <w:lang w:eastAsia="pt-BR"/>
              </w:rPr>
              <w:t>acesso a conta</w:t>
            </w:r>
          </w:p>
          <w:p w14:paraId="24E83655" w14:textId="77777777" w:rsidR="00071509" w:rsidRPr="0049287D" w:rsidRDefault="00071509" w:rsidP="00071509">
            <w:pPr>
              <w:numPr>
                <w:ilvl w:val="0"/>
                <w:numId w:val="36"/>
              </w:numPr>
              <w:spacing w:after="0" w:line="240" w:lineRule="auto"/>
              <w:textAlignment w:val="baseline"/>
              <w:rPr>
                <w:rFonts w:ascii="Arial" w:eastAsia="Times New Roman" w:hAnsi="Arial" w:cs="Arial"/>
                <w:color w:val="000000"/>
                <w:sz w:val="24"/>
                <w:szCs w:val="24"/>
                <w:lang w:eastAsia="pt-BR"/>
              </w:rPr>
            </w:pPr>
            <w:r w:rsidRPr="0049287D">
              <w:rPr>
                <w:rFonts w:ascii="Arial" w:eastAsia="Times New Roman" w:hAnsi="Arial" w:cs="Arial"/>
                <w:color w:val="000000"/>
                <w:sz w:val="24"/>
                <w:szCs w:val="24"/>
                <w:lang w:eastAsia="pt-BR"/>
              </w:rPr>
              <w:t>O sistema valida e armazena as informações</w:t>
            </w:r>
            <w:r>
              <w:rPr>
                <w:rFonts w:ascii="Arial" w:eastAsia="Times New Roman" w:hAnsi="Arial" w:cs="Arial"/>
                <w:color w:val="000000"/>
                <w:sz w:val="24"/>
                <w:szCs w:val="24"/>
                <w:lang w:eastAsia="pt-BR"/>
              </w:rPr>
              <w:t xml:space="preserve"> e liberta o acesso.</w:t>
            </w:r>
          </w:p>
          <w:p w14:paraId="7B792069"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p>
        </w:tc>
      </w:tr>
      <w:tr w:rsidR="00071509" w:rsidRPr="0049287D" w14:paraId="4F83ADC1"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8B10B"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Pós-condição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FC32"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 xml:space="preserve">O sistema </w:t>
            </w:r>
            <w:r>
              <w:rPr>
                <w:rFonts w:ascii="Arial" w:eastAsia="Times New Roman" w:hAnsi="Arial" w:cs="Arial"/>
                <w:color w:val="000000"/>
                <w:sz w:val="24"/>
                <w:szCs w:val="24"/>
                <w:lang w:eastAsia="pt-BR"/>
              </w:rPr>
              <w:t>redireciona o usuário para a conta</w:t>
            </w:r>
          </w:p>
        </w:tc>
      </w:tr>
      <w:tr w:rsidR="00071509" w:rsidRPr="0049287D" w14:paraId="12E1A4D2" w14:textId="77777777" w:rsidTr="00071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DA9AC"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Requisitos não funcionais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2D5D1" w14:textId="77777777" w:rsidR="00071509" w:rsidRPr="0049287D" w:rsidRDefault="00071509" w:rsidP="00071509">
            <w:pPr>
              <w:spacing w:after="0" w:line="240" w:lineRule="auto"/>
              <w:rPr>
                <w:rFonts w:ascii="Times New Roman" w:eastAsia="Times New Roman" w:hAnsi="Times New Roman" w:cs="Times New Roman"/>
                <w:sz w:val="24"/>
                <w:szCs w:val="24"/>
                <w:lang w:eastAsia="pt-BR"/>
              </w:rPr>
            </w:pPr>
            <w:r w:rsidRPr="0049287D">
              <w:rPr>
                <w:rFonts w:ascii="Arial" w:eastAsia="Times New Roman" w:hAnsi="Arial" w:cs="Arial"/>
                <w:color w:val="000000"/>
                <w:sz w:val="24"/>
                <w:szCs w:val="24"/>
                <w:lang w:eastAsia="pt-BR"/>
              </w:rPr>
              <w:t>O sistema deve garantir a segurança do dado do cliente</w:t>
            </w:r>
          </w:p>
        </w:tc>
      </w:tr>
    </w:tbl>
    <w:p w14:paraId="0DE44738" w14:textId="77777777" w:rsidR="00071509" w:rsidRDefault="00071509" w:rsidP="00496D1D">
      <w:pPr>
        <w:ind w:left="349"/>
        <w:rPr>
          <w:b/>
        </w:rPr>
      </w:pPr>
    </w:p>
    <w:p w14:paraId="785CE997" w14:textId="77777777" w:rsidR="0049287D" w:rsidRDefault="0049287D" w:rsidP="00EF11C9">
      <w:pPr>
        <w:ind w:left="360"/>
        <w:rPr>
          <w:b/>
        </w:rPr>
      </w:pPr>
    </w:p>
    <w:p w14:paraId="66C8B1E7" w14:textId="77777777" w:rsidR="0049287D" w:rsidRDefault="0049287D" w:rsidP="00EF11C9">
      <w:pPr>
        <w:ind w:left="360"/>
        <w:rPr>
          <w:b/>
        </w:rPr>
      </w:pPr>
    </w:p>
    <w:p w14:paraId="26369840" w14:textId="77777777" w:rsidR="0049287D" w:rsidRDefault="0049287D" w:rsidP="00EF11C9">
      <w:pPr>
        <w:ind w:left="360"/>
        <w:rPr>
          <w:b/>
        </w:rPr>
      </w:pPr>
    </w:p>
    <w:p w14:paraId="4156FB58" w14:textId="77777777" w:rsidR="00BC67D3" w:rsidRPr="00BC67D3" w:rsidRDefault="00BC67D3" w:rsidP="00EF11C9">
      <w:pPr>
        <w:ind w:left="360"/>
        <w:rPr>
          <w:b/>
        </w:rPr>
      </w:pPr>
    </w:p>
    <w:p w14:paraId="524F3BC0" w14:textId="77777777" w:rsidR="002C0261" w:rsidRPr="003612B0" w:rsidRDefault="002C0261" w:rsidP="00EF11C9">
      <w:pPr>
        <w:ind w:left="360"/>
        <w:rPr>
          <w:b/>
        </w:rPr>
      </w:pPr>
    </w:p>
    <w:p w14:paraId="2556C1A4" w14:textId="1BF352B5" w:rsidR="00F304EA" w:rsidRDefault="00194687" w:rsidP="00EB4DDC">
      <w:pPr>
        <w:pStyle w:val="Ttulo1"/>
      </w:pPr>
      <w:bookmarkStart w:id="85" w:name="_Toc196244185"/>
      <w:r>
        <w:t>Protótipo</w:t>
      </w:r>
      <w:bookmarkEnd w:id="85"/>
    </w:p>
    <w:p w14:paraId="0C4F803B" w14:textId="77777777" w:rsidR="00F304EA" w:rsidRDefault="00194687" w:rsidP="00EB4DDC">
      <w:pPr>
        <w:pStyle w:val="Ttulo1"/>
      </w:pPr>
      <w:bookmarkStart w:id="86" w:name="_Toc196244186"/>
      <w:r>
        <w:t>Referências</w:t>
      </w:r>
      <w:bookmarkEnd w:id="86"/>
    </w:p>
    <w:p w14:paraId="60F70E21" w14:textId="77777777" w:rsidR="00F304EA" w:rsidRDefault="00194687">
      <w:pPr>
        <w:pStyle w:val="PargrafodaLista"/>
        <w:ind w:left="360"/>
        <w:rPr>
          <w:rFonts w:ascii="Segoe UI" w:hAnsi="Segoe UI" w:cs="Segoe UI"/>
          <w:color w:val="FF0000"/>
          <w:sz w:val="20"/>
          <w:szCs w:val="20"/>
        </w:rPr>
      </w:pPr>
      <w:r>
        <w:rPr>
          <w:rFonts w:ascii="Segoe UI" w:hAnsi="Segoe UI" w:cs="Segoe UI"/>
          <w:color w:val="FF0000"/>
          <w:sz w:val="20"/>
          <w:szCs w:val="20"/>
        </w:rPr>
        <w:t>Descreva e enumere as referências usadas</w:t>
      </w:r>
    </w:p>
    <w:sectPr w:rsidR="00F304EA">
      <w:headerReference w:type="default" r:id="rId15"/>
      <w:footerReference w:type="default" r:id="rId16"/>
      <w:pgSz w:w="11906" w:h="16838"/>
      <w:pgMar w:top="2587" w:right="1701" w:bottom="1417" w:left="1701" w:header="708" w:footer="57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53FE0" w14:textId="77777777" w:rsidR="006050E9" w:rsidRDefault="006050E9">
      <w:pPr>
        <w:spacing w:after="0" w:line="240" w:lineRule="auto"/>
      </w:pPr>
      <w:r>
        <w:separator/>
      </w:r>
    </w:p>
  </w:endnote>
  <w:endnote w:type="continuationSeparator" w:id="0">
    <w:p w14:paraId="06DEE4F8" w14:textId="77777777" w:rsidR="006050E9" w:rsidRDefault="00605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B309" w14:textId="77777777" w:rsidR="00071509" w:rsidRDefault="00071509">
    <w:pPr>
      <w:pStyle w:val="Rodap"/>
      <w:rPr>
        <w:ins w:id="87" w:author="tbaiense" w:date="2025-04-05T11:22:00Z"/>
      </w:rPr>
    </w:pPr>
    <w:r>
      <w:rPr>
        <w:noProof/>
      </w:rPr>
      <w:drawing>
        <wp:anchor distT="0" distB="0" distL="114300" distR="114300" simplePos="0" relativeHeight="251661312" behindDoc="0" locked="0" layoutInCell="1" allowOverlap="1" wp14:anchorId="0CBFE223" wp14:editId="38530381">
          <wp:simplePos x="0" y="0"/>
          <wp:positionH relativeFrom="page">
            <wp:posOffset>-47943</wp:posOffset>
          </wp:positionH>
          <wp:positionV relativeFrom="paragraph">
            <wp:posOffset>-96300</wp:posOffset>
          </wp:positionV>
          <wp:extent cx="4794250" cy="706437"/>
          <wp:effectExtent l="0" t="0" r="0" b="0"/>
          <wp:wrapNone/>
          <wp:docPr id="2" name="Imagem 14" descr="\\findes-mkt\Marketing\0 Criação\Marcas\1_Sistema_Findes\2020 - BRANDING\ENXOVAL PADRÃO\OFÍCIOS\Topo Timbrado\Timbrado_rodap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20871" name="Picture 2" descr="\\findes-mkt\Marketing\0 Criação\Marcas\1_Sistema_Findes\2020 - BRANDING\ENXOVAL PADRÃO\OFÍCIOS\Topo Timbrado\Timbrado_rodapé.png"/>
                  <pic:cNvPicPr>
                    <a:picLocks noChangeAspect="1"/>
                  </pic:cNvPicPr>
                </pic:nvPicPr>
                <pic:blipFill>
                  <a:blip r:embed="rId1"/>
                  <a:srcRect l="-734" t="33030" r="11953" b="20736"/>
                  <a:stretch/>
                </pic:blipFill>
                <pic:spPr bwMode="auto">
                  <a:xfrm>
                    <a:off x="0" y="0"/>
                    <a:ext cx="4794249" cy="706437"/>
                  </a:xfrm>
                  <a:prstGeom prst="rect">
                    <a:avLst/>
                  </a:prstGeom>
                  <a:noFill/>
                  <a:ln>
                    <a:noFill/>
                  </a:ln>
                </pic:spPr>
              </pic:pic>
            </a:graphicData>
          </a:graphic>
        </wp:anchor>
      </w:drawing>
    </w:r>
  </w:p>
  <w:p w14:paraId="13014128" w14:textId="77777777" w:rsidR="00071509" w:rsidRDefault="00071509">
    <w:pPr>
      <w:pStyle w:val="Rodap"/>
      <w:rPr>
        <w:lang w:eastAsia="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0914F" w14:textId="77777777" w:rsidR="006050E9" w:rsidRDefault="006050E9">
      <w:pPr>
        <w:spacing w:after="0" w:line="240" w:lineRule="auto"/>
      </w:pPr>
      <w:r>
        <w:separator/>
      </w:r>
    </w:p>
  </w:footnote>
  <w:footnote w:type="continuationSeparator" w:id="0">
    <w:p w14:paraId="78111E53" w14:textId="77777777" w:rsidR="006050E9" w:rsidRDefault="00605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AC5D1" w14:textId="5C037987" w:rsidR="00071509" w:rsidRDefault="00071509" w:rsidP="00750921">
    <w:pPr>
      <w:pBdr>
        <w:top w:val="single" w:sz="6" w:space="1" w:color="000000"/>
      </w:pBdr>
      <w:spacing w:after="0"/>
      <w:jc w:val="right"/>
      <w:rPr>
        <w:rFonts w:ascii="Segoe UI" w:hAnsi="Segoe UI" w:cs="Segoe UI"/>
        <w:sz w:val="20"/>
      </w:rPr>
    </w:pPr>
    <w:r>
      <w:rPr>
        <w:rFonts w:ascii="Segoe UI" w:hAnsi="Segoe UI" w:cs="Segoe UI"/>
        <w:noProof/>
        <w:sz w:val="20"/>
        <w:lang w:eastAsia="pt-BR"/>
      </w:rPr>
      <w:drawing>
        <wp:anchor distT="0" distB="0" distL="114300" distR="114300" simplePos="0" relativeHeight="251659264" behindDoc="1" locked="0" layoutInCell="1" allowOverlap="1" wp14:anchorId="15B2B136" wp14:editId="4AC8F80A">
          <wp:simplePos x="0" y="0"/>
          <wp:positionH relativeFrom="margin">
            <wp:posOffset>-5080</wp:posOffset>
          </wp:positionH>
          <wp:positionV relativeFrom="paragraph">
            <wp:posOffset>-81743</wp:posOffset>
          </wp:positionV>
          <wp:extent cx="1294765" cy="621665"/>
          <wp:effectExtent l="0" t="0" r="0" b="0"/>
          <wp:wrapTopAndBottom/>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DESxSENAI.png"/>
                  <pic:cNvPicPr>
                    <a:picLocks noChangeAspect="1"/>
                  </pic:cNvPicPr>
                </pic:nvPicPr>
                <pic:blipFill>
                  <a:blip r:embed="rId1"/>
                  <a:srcRect l="54731" t="32941" b="28823"/>
                  <a:stretch/>
                </pic:blipFill>
                <pic:spPr bwMode="auto">
                  <a:xfrm>
                    <a:off x="0" y="0"/>
                    <a:ext cx="1294765" cy="621665"/>
                  </a:xfrm>
                  <a:prstGeom prst="rect">
                    <a:avLst/>
                  </a:prstGeom>
                </pic:spPr>
              </pic:pic>
            </a:graphicData>
          </a:graphic>
        </wp:anchor>
      </w:drawing>
    </w:r>
    <w:r>
      <w:rPr>
        <w:rFonts w:ascii="Segoe UI" w:hAnsi="Segoe UI" w:cs="Segoe UI"/>
        <w:sz w:val="20"/>
      </w:rPr>
      <w:t xml:space="preserve">Sistema </w:t>
    </w:r>
    <w:proofErr w:type="spellStart"/>
    <w:r>
      <w:rPr>
        <w:rFonts w:ascii="Segoe UI" w:hAnsi="Segoe UI" w:cs="Segoe UI"/>
        <w:sz w:val="20"/>
      </w:rPr>
      <w:t>PetAgenda</w:t>
    </w:r>
    <w:proofErr w:type="spellEnd"/>
    <w:r>
      <w:rPr>
        <w:rFonts w:ascii="Segoe UI" w:hAnsi="Segoe UI" w:cs="Segoe UI"/>
        <w:sz w:val="20"/>
      </w:rPr>
      <w:t xml:space="preserve"> – Trabalho Técnico 2025</w:t>
    </w:r>
  </w:p>
  <w:p w14:paraId="5C4CD3FD" w14:textId="5A21C15A" w:rsidR="00071509" w:rsidRDefault="00071509" w:rsidP="00750921">
    <w:pPr>
      <w:pBdr>
        <w:bottom w:val="single" w:sz="6" w:space="0" w:color="000000"/>
      </w:pBdr>
      <w:spacing w:after="0"/>
      <w:jc w:val="right"/>
      <w:rPr>
        <w:rFonts w:ascii="Segoe UI" w:hAnsi="Segoe UI" w:cs="Segoe UI"/>
        <w:sz w:val="20"/>
        <w:szCs w:val="20"/>
      </w:rPr>
    </w:pPr>
    <w:r>
      <w:rPr>
        <w:rFonts w:ascii="Segoe UI" w:hAnsi="Segoe UI" w:cs="Segoe UI"/>
        <w:sz w:val="20"/>
      </w:rPr>
      <w:t>Alunos: Castro K.</w:t>
    </w:r>
  </w:p>
  <w:p w14:paraId="1F46057A" w14:textId="23EFAA8D" w:rsidR="00071509" w:rsidRPr="00750921" w:rsidRDefault="00071509" w:rsidP="00750921">
    <w:pPr>
      <w:pBdr>
        <w:bottom w:val="single" w:sz="6" w:space="0" w:color="000000"/>
      </w:pBdr>
      <w:spacing w:after="0"/>
      <w:jc w:val="right"/>
      <w:rPr>
        <w:rFonts w:ascii="Segoe UI" w:hAnsi="Segoe UI" w:cs="Segoe UI"/>
        <w:sz w:val="20"/>
        <w:szCs w:val="20"/>
      </w:rPr>
    </w:pPr>
    <w:r>
      <w:rPr>
        <w:rFonts w:ascii="Segoe UI" w:hAnsi="Segoe UI" w:cs="Segoe UI"/>
        <w:sz w:val="20"/>
      </w:rPr>
      <w:t>Daniel R.</w:t>
    </w:r>
  </w:p>
  <w:p w14:paraId="567BA13A" w14:textId="6D598B68" w:rsidR="00071509" w:rsidRDefault="00071509" w:rsidP="00750921">
    <w:pPr>
      <w:pBdr>
        <w:bottom w:val="single" w:sz="6" w:space="0" w:color="000000"/>
      </w:pBdr>
      <w:spacing w:after="0"/>
      <w:jc w:val="right"/>
      <w:rPr>
        <w:rFonts w:ascii="Segoe UI" w:hAnsi="Segoe UI" w:cs="Segoe UI"/>
        <w:sz w:val="20"/>
      </w:rPr>
    </w:pPr>
    <w:r>
      <w:rPr>
        <w:rFonts w:ascii="Segoe UI" w:hAnsi="Segoe UI" w:cs="Segoe UI"/>
        <w:sz w:val="20"/>
      </w:rPr>
      <w:t>Matheus S.</w:t>
    </w:r>
  </w:p>
  <w:p w14:paraId="1428AD02" w14:textId="5957447F" w:rsidR="00071509" w:rsidRDefault="00071509" w:rsidP="00750921">
    <w:pPr>
      <w:pBdr>
        <w:bottom w:val="single" w:sz="6" w:space="0" w:color="000000"/>
      </w:pBdr>
      <w:spacing w:after="0"/>
      <w:jc w:val="right"/>
      <w:rPr>
        <w:rFonts w:ascii="Segoe UI" w:hAnsi="Segoe UI" w:cs="Segoe UI"/>
        <w:sz w:val="20"/>
        <w:szCs w:val="20"/>
      </w:rPr>
    </w:pPr>
    <w:r w:rsidRPr="00750921">
      <w:rPr>
        <w:rFonts w:ascii="Segoe UI" w:hAnsi="Segoe UI" w:cs="Segoe UI"/>
        <w:sz w:val="20"/>
        <w:szCs w:val="20"/>
      </w:rPr>
      <w:t>Thiago B.</w:t>
    </w:r>
  </w:p>
  <w:p w14:paraId="1446DFEC" w14:textId="77777777" w:rsidR="00071509" w:rsidRDefault="00071509">
    <w:pPr>
      <w:pBdr>
        <w:bottom w:val="single" w:sz="6" w:space="1" w:color="000000"/>
      </w:pBdr>
      <w:spacing w:after="0"/>
      <w:jc w:val="right"/>
      <w:rPr>
        <w:rFonts w:ascii="Segoe UI" w:hAnsi="Segoe UI" w:cs="Segoe UI"/>
        <w:sz w:val="20"/>
      </w:rPr>
    </w:pPr>
    <w:r>
      <w:rPr>
        <w:rFonts w:ascii="Segoe UI" w:hAnsi="Segoe UI" w:cs="Segoe UI"/>
        <w:sz w:val="20"/>
      </w:rPr>
      <w:t xml:space="preserve">Orientador: </w:t>
    </w:r>
    <w:proofErr w:type="spellStart"/>
    <w:r>
      <w:rPr>
        <w:rFonts w:ascii="Segoe UI" w:hAnsi="Segoe UI" w:cs="Segoe UI"/>
        <w:sz w:val="20"/>
      </w:rPr>
      <w:t>Pietra</w:t>
    </w:r>
    <w:proofErr w:type="spellEnd"/>
    <w:r>
      <w:rPr>
        <w:rFonts w:ascii="Segoe UI" w:hAnsi="Segoe UI" w:cs="Segoe UI"/>
        <w:sz w:val="20"/>
      </w:rPr>
      <w:t xml:space="preserve"> Lopes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11C"/>
    <w:multiLevelType w:val="multilevel"/>
    <w:tmpl w:val="24F2D28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2DE2854"/>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C2863"/>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77396"/>
    <w:multiLevelType w:val="multilevel"/>
    <w:tmpl w:val="07CA509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0A772291"/>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D04E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25A4D86"/>
    <w:multiLevelType w:val="multilevel"/>
    <w:tmpl w:val="9630129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1270062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4D76A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EC6431"/>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84008"/>
    <w:multiLevelType w:val="multilevel"/>
    <w:tmpl w:val="52DC528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1A375E33"/>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37B2E"/>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CF4523"/>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92D63"/>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C95732"/>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944AC5"/>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C0D8C"/>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5D4DE8"/>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0F6FD1"/>
    <w:multiLevelType w:val="multilevel"/>
    <w:tmpl w:val="004E0D62"/>
    <w:lvl w:ilvl="0">
      <w:start w:val="1"/>
      <w:numFmt w:val="decimal"/>
      <w:lvlText w:val="%1."/>
      <w:lvlJc w:val="left"/>
      <w:pPr>
        <w:tabs>
          <w:tab w:val="num" w:pos="360"/>
        </w:tabs>
        <w:ind w:left="360"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0" w15:restartNumberingAfterBreak="0">
    <w:nsid w:val="379504BB"/>
    <w:multiLevelType w:val="multilevel"/>
    <w:tmpl w:val="3FCCC0D0"/>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0" w:firstLine="0"/>
      </w:pPr>
      <w:rPr>
        <w:rFonts w:hint="default"/>
        <w:b/>
        <w:i/>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21" w15:restartNumberingAfterBreak="0">
    <w:nsid w:val="3A9933B6"/>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073A27"/>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FE61224"/>
    <w:multiLevelType w:val="multilevel"/>
    <w:tmpl w:val="44EC6466"/>
    <w:lvl w:ilvl="0">
      <w:start w:val="1"/>
      <w:numFmt w:val="decimal"/>
      <w:lvlText w:val="%1."/>
      <w:lvlJc w:val="left"/>
      <w:pPr>
        <w:ind w:left="8233" w:hanging="360"/>
      </w:pPr>
    </w:lvl>
    <w:lvl w:ilvl="1">
      <w:start w:val="1"/>
      <w:numFmt w:val="lowerLetter"/>
      <w:lvlText w:val="%2."/>
      <w:lvlJc w:val="left"/>
      <w:pPr>
        <w:ind w:left="8953" w:hanging="360"/>
      </w:pPr>
    </w:lvl>
    <w:lvl w:ilvl="2">
      <w:start w:val="1"/>
      <w:numFmt w:val="lowerRoman"/>
      <w:lvlText w:val="%3."/>
      <w:lvlJc w:val="right"/>
      <w:pPr>
        <w:ind w:left="9673" w:hanging="180"/>
      </w:pPr>
    </w:lvl>
    <w:lvl w:ilvl="3">
      <w:start w:val="1"/>
      <w:numFmt w:val="decimal"/>
      <w:lvlText w:val="%4."/>
      <w:lvlJc w:val="left"/>
      <w:pPr>
        <w:ind w:left="10393" w:hanging="360"/>
      </w:pPr>
    </w:lvl>
    <w:lvl w:ilvl="4">
      <w:start w:val="1"/>
      <w:numFmt w:val="lowerLetter"/>
      <w:lvlText w:val="%5."/>
      <w:lvlJc w:val="left"/>
      <w:pPr>
        <w:ind w:left="11113" w:hanging="360"/>
      </w:pPr>
    </w:lvl>
    <w:lvl w:ilvl="5">
      <w:start w:val="1"/>
      <w:numFmt w:val="lowerRoman"/>
      <w:lvlText w:val="%6."/>
      <w:lvlJc w:val="right"/>
      <w:pPr>
        <w:ind w:left="11833" w:hanging="180"/>
      </w:pPr>
    </w:lvl>
    <w:lvl w:ilvl="6">
      <w:start w:val="1"/>
      <w:numFmt w:val="decimal"/>
      <w:lvlText w:val="%7."/>
      <w:lvlJc w:val="left"/>
      <w:pPr>
        <w:ind w:left="12553" w:hanging="360"/>
      </w:pPr>
    </w:lvl>
    <w:lvl w:ilvl="7">
      <w:start w:val="1"/>
      <w:numFmt w:val="lowerLetter"/>
      <w:lvlText w:val="%8."/>
      <w:lvlJc w:val="left"/>
      <w:pPr>
        <w:ind w:left="13273" w:hanging="360"/>
      </w:pPr>
    </w:lvl>
    <w:lvl w:ilvl="8">
      <w:start w:val="1"/>
      <w:numFmt w:val="lowerRoman"/>
      <w:lvlText w:val="%9."/>
      <w:lvlJc w:val="right"/>
      <w:pPr>
        <w:ind w:left="13993" w:hanging="180"/>
      </w:pPr>
    </w:lvl>
  </w:abstractNum>
  <w:abstractNum w:abstractNumId="24" w15:restartNumberingAfterBreak="0">
    <w:nsid w:val="453D6D26"/>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58699C"/>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FE33DB"/>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844F4D"/>
    <w:multiLevelType w:val="multilevel"/>
    <w:tmpl w:val="01BE3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BD20861"/>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940AB3"/>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70710B"/>
    <w:multiLevelType w:val="multilevel"/>
    <w:tmpl w:val="0416001F"/>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1A91447"/>
    <w:multiLevelType w:val="multilevel"/>
    <w:tmpl w:val="1E58899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2" w15:restartNumberingAfterBreak="0">
    <w:nsid w:val="5F5176E7"/>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E17D04"/>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D506A9"/>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311231"/>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7B4E5E"/>
    <w:multiLevelType w:val="multilevel"/>
    <w:tmpl w:val="288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AB1B03"/>
    <w:multiLevelType w:val="multilevel"/>
    <w:tmpl w:val="3F565500"/>
    <w:lvl w:ilvl="0">
      <w:start w:val="1"/>
      <w:numFmt w:val="decimal"/>
      <w:pStyle w:val="Ttulo1"/>
      <w:lvlText w:val="%1."/>
      <w:lvlJc w:val="left"/>
      <w:pPr>
        <w:ind w:left="360" w:hanging="360"/>
      </w:pPr>
      <w:rPr>
        <w:rFonts w:hint="default"/>
      </w:rPr>
    </w:lvl>
    <w:lvl w:ilvl="1">
      <w:start w:val="1"/>
      <w:numFmt w:val="decimal"/>
      <w:pStyle w:val="Ttulo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9933DE9"/>
    <w:multiLevelType w:val="multilevel"/>
    <w:tmpl w:val="CADE1E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DF26FB7"/>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E5A10EA"/>
    <w:multiLevelType w:val="multilevel"/>
    <w:tmpl w:val="1284B4A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abstractNumId w:val="27"/>
  </w:num>
  <w:num w:numId="2">
    <w:abstractNumId w:val="7"/>
  </w:num>
  <w:num w:numId="3">
    <w:abstractNumId w:val="23"/>
  </w:num>
  <w:num w:numId="4">
    <w:abstractNumId w:val="38"/>
  </w:num>
  <w:num w:numId="5">
    <w:abstractNumId w:val="8"/>
  </w:num>
  <w:num w:numId="6">
    <w:abstractNumId w:val="37"/>
  </w:num>
  <w:num w:numId="7">
    <w:abstractNumId w:val="20"/>
  </w:num>
  <w:num w:numId="8">
    <w:abstractNumId w:val="19"/>
  </w:num>
  <w:num w:numId="9">
    <w:abstractNumId w:val="39"/>
  </w:num>
  <w:num w:numId="10">
    <w:abstractNumId w:val="22"/>
  </w:num>
  <w:num w:numId="11">
    <w:abstractNumId w:val="5"/>
  </w:num>
  <w:num w:numId="12">
    <w:abstractNumId w:val="30"/>
  </w:num>
  <w:num w:numId="13">
    <w:abstractNumId w:val="10"/>
  </w:num>
  <w:num w:numId="14">
    <w:abstractNumId w:val="31"/>
  </w:num>
  <w:num w:numId="15">
    <w:abstractNumId w:val="0"/>
  </w:num>
  <w:num w:numId="16">
    <w:abstractNumId w:val="40"/>
  </w:num>
  <w:num w:numId="17">
    <w:abstractNumId w:val="3"/>
  </w:num>
  <w:num w:numId="18">
    <w:abstractNumId w:val="6"/>
  </w:num>
  <w:num w:numId="19">
    <w:abstractNumId w:val="28"/>
  </w:num>
  <w:num w:numId="20">
    <w:abstractNumId w:val="34"/>
  </w:num>
  <w:num w:numId="21">
    <w:abstractNumId w:val="35"/>
  </w:num>
  <w:num w:numId="22">
    <w:abstractNumId w:val="9"/>
  </w:num>
  <w:num w:numId="23">
    <w:abstractNumId w:val="14"/>
  </w:num>
  <w:num w:numId="24">
    <w:abstractNumId w:val="32"/>
  </w:num>
  <w:num w:numId="25">
    <w:abstractNumId w:val="25"/>
  </w:num>
  <w:num w:numId="26">
    <w:abstractNumId w:val="13"/>
  </w:num>
  <w:num w:numId="27">
    <w:abstractNumId w:val="2"/>
  </w:num>
  <w:num w:numId="28">
    <w:abstractNumId w:val="33"/>
  </w:num>
  <w:num w:numId="29">
    <w:abstractNumId w:val="26"/>
  </w:num>
  <w:num w:numId="30">
    <w:abstractNumId w:val="11"/>
  </w:num>
  <w:num w:numId="31">
    <w:abstractNumId w:val="15"/>
  </w:num>
  <w:num w:numId="32">
    <w:abstractNumId w:val="29"/>
  </w:num>
  <w:num w:numId="33">
    <w:abstractNumId w:val="4"/>
  </w:num>
  <w:num w:numId="34">
    <w:abstractNumId w:val="1"/>
  </w:num>
  <w:num w:numId="35">
    <w:abstractNumId w:val="21"/>
  </w:num>
  <w:num w:numId="36">
    <w:abstractNumId w:val="36"/>
  </w:num>
  <w:num w:numId="37">
    <w:abstractNumId w:val="17"/>
  </w:num>
  <w:num w:numId="38">
    <w:abstractNumId w:val="18"/>
  </w:num>
  <w:num w:numId="39">
    <w:abstractNumId w:val="12"/>
  </w:num>
  <w:num w:numId="40">
    <w:abstractNumId w:val="24"/>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307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04EA"/>
    <w:rsid w:val="00071509"/>
    <w:rsid w:val="00194687"/>
    <w:rsid w:val="001C045C"/>
    <w:rsid w:val="00253D22"/>
    <w:rsid w:val="00280213"/>
    <w:rsid w:val="002C0261"/>
    <w:rsid w:val="003174C4"/>
    <w:rsid w:val="003612B0"/>
    <w:rsid w:val="004773D6"/>
    <w:rsid w:val="0049287D"/>
    <w:rsid w:val="00496D1D"/>
    <w:rsid w:val="004B7C01"/>
    <w:rsid w:val="004C5948"/>
    <w:rsid w:val="006050E9"/>
    <w:rsid w:val="00672218"/>
    <w:rsid w:val="00677F62"/>
    <w:rsid w:val="006E405D"/>
    <w:rsid w:val="006F5B7A"/>
    <w:rsid w:val="00750921"/>
    <w:rsid w:val="007B5711"/>
    <w:rsid w:val="00842E6F"/>
    <w:rsid w:val="009B0C42"/>
    <w:rsid w:val="009E2082"/>
    <w:rsid w:val="00A97A00"/>
    <w:rsid w:val="00AC7DCE"/>
    <w:rsid w:val="00BC67D3"/>
    <w:rsid w:val="00BE4793"/>
    <w:rsid w:val="00BF4FDD"/>
    <w:rsid w:val="00D32E01"/>
    <w:rsid w:val="00DA6947"/>
    <w:rsid w:val="00E17786"/>
    <w:rsid w:val="00EB4DDC"/>
    <w:rsid w:val="00EF11C9"/>
    <w:rsid w:val="00F16249"/>
    <w:rsid w:val="00F304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3"/>
    </o:shapelayout>
  </w:shapeDefaults>
  <w:decimalSymbol w:val=","/>
  <w:listSeparator w:val=";"/>
  <w14:docId w14:val="2207AE1A"/>
  <w15:docId w15:val="{9E21ABD7-7E6B-49FA-B261-53FE4A5B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3D22"/>
  </w:style>
  <w:style w:type="paragraph" w:styleId="Ttulo1">
    <w:name w:val="heading 1"/>
    <w:basedOn w:val="PargrafodaLista"/>
    <w:next w:val="Normal"/>
    <w:link w:val="Ttulo1Char"/>
    <w:qFormat/>
    <w:rsid w:val="004B7C01"/>
    <w:pPr>
      <w:numPr>
        <w:numId w:val="6"/>
      </w:numPr>
      <w:jc w:val="both"/>
      <w:outlineLvl w:val="0"/>
    </w:pPr>
    <w:rPr>
      <w:rFonts w:ascii="Arial" w:hAnsi="Arial" w:cs="Arial"/>
      <w:b/>
      <w:sz w:val="24"/>
      <w:szCs w:val="24"/>
    </w:rPr>
  </w:style>
  <w:style w:type="paragraph" w:styleId="Ttulo2">
    <w:name w:val="heading 2"/>
    <w:basedOn w:val="Normal"/>
    <w:next w:val="Normal"/>
    <w:link w:val="Ttulo2Char1"/>
    <w:uiPriority w:val="9"/>
    <w:unhideWhenUsed/>
    <w:qFormat/>
    <w:rsid w:val="00672218"/>
    <w:pPr>
      <w:pBdr>
        <w:top w:val="none" w:sz="4" w:space="0" w:color="000000"/>
        <w:left w:val="none" w:sz="4" w:space="0" w:color="000000"/>
        <w:bottom w:val="none" w:sz="4" w:space="0" w:color="000000"/>
        <w:right w:val="none" w:sz="4" w:space="0" w:color="000000"/>
      </w:pBdr>
      <w:spacing w:after="0"/>
      <w:outlineLvl w:val="1"/>
    </w:pPr>
    <w:rPr>
      <w:rFonts w:ascii="Arial" w:eastAsia="Arial" w:hAnsi="Arial" w:cs="Arial"/>
      <w:b/>
      <w:bCs/>
      <w:color w:val="000000"/>
      <w:sz w:val="24"/>
    </w:rPr>
  </w:style>
  <w:style w:type="paragraph" w:styleId="Ttulo3">
    <w:name w:val="heading 3"/>
    <w:basedOn w:val="Normal"/>
    <w:next w:val="Normal"/>
    <w:link w:val="Ttulo3Char"/>
    <w:qFormat/>
    <w:rsid w:val="004B7C01"/>
    <w:pPr>
      <w:numPr>
        <w:ilvl w:val="1"/>
        <w:numId w:val="6"/>
      </w:numPr>
      <w:outlineLvl w:val="2"/>
    </w:pPr>
    <w:rPr>
      <w:rFonts w:ascii="Arial" w:hAnsi="Arial" w:cs="Arial"/>
      <w:b/>
      <w:bCs/>
      <w:sz w:val="24"/>
    </w:rPr>
  </w:style>
  <w:style w:type="paragraph" w:styleId="Ttulo4">
    <w:name w:val="heading 4"/>
    <w:basedOn w:val="Normal"/>
    <w:next w:val="Normal"/>
    <w:link w:val="Ttulo4Char"/>
    <w:qFormat/>
    <w:pPr>
      <w:keepNext/>
      <w:numPr>
        <w:ilvl w:val="3"/>
        <w:numId w:val="7"/>
      </w:numPr>
      <w:spacing w:before="240" w:after="60" w:line="240" w:lineRule="auto"/>
      <w:jc w:val="both"/>
      <w:outlineLvl w:val="3"/>
    </w:pPr>
    <w:rPr>
      <w:rFonts w:ascii="Arial" w:eastAsia="Times New Roman" w:hAnsi="Arial" w:cs="Times New Roman"/>
      <w:sz w:val="24"/>
      <w:szCs w:val="20"/>
      <w:lang w:eastAsia="pt-BR"/>
    </w:rPr>
  </w:style>
  <w:style w:type="paragraph" w:styleId="Ttulo5">
    <w:name w:val="heading 5"/>
    <w:basedOn w:val="Normal"/>
    <w:next w:val="Normal"/>
    <w:link w:val="Ttulo5Char"/>
    <w:qFormat/>
    <w:pPr>
      <w:numPr>
        <w:ilvl w:val="4"/>
        <w:numId w:val="7"/>
      </w:numPr>
      <w:spacing w:before="240" w:after="60" w:line="240" w:lineRule="auto"/>
      <w:jc w:val="both"/>
      <w:outlineLvl w:val="4"/>
    </w:pPr>
    <w:rPr>
      <w:rFonts w:ascii="Arial" w:eastAsia="Times New Roman" w:hAnsi="Arial" w:cs="Times New Roman"/>
      <w:sz w:val="24"/>
      <w:szCs w:val="20"/>
      <w:lang w:eastAsia="pt-BR"/>
    </w:rPr>
  </w:style>
  <w:style w:type="paragraph" w:styleId="Ttulo6">
    <w:name w:val="heading 6"/>
    <w:basedOn w:val="Normal"/>
    <w:next w:val="Normal"/>
    <w:link w:val="Ttulo6Char"/>
    <w:qFormat/>
    <w:pPr>
      <w:numPr>
        <w:ilvl w:val="5"/>
        <w:numId w:val="7"/>
      </w:numPr>
      <w:spacing w:before="240" w:after="60" w:line="240" w:lineRule="auto"/>
      <w:jc w:val="both"/>
      <w:outlineLvl w:val="5"/>
    </w:pPr>
    <w:rPr>
      <w:rFonts w:ascii="Arial" w:eastAsia="Times New Roman" w:hAnsi="Arial" w:cs="Times New Roman"/>
      <w:szCs w:val="20"/>
      <w:lang w:eastAsia="pt-BR"/>
    </w:rPr>
  </w:style>
  <w:style w:type="paragraph" w:styleId="Ttulo7">
    <w:name w:val="heading 7"/>
    <w:basedOn w:val="Normal"/>
    <w:next w:val="Normal"/>
    <w:link w:val="Ttulo7Char"/>
    <w:qFormat/>
    <w:pPr>
      <w:numPr>
        <w:ilvl w:val="6"/>
        <w:numId w:val="7"/>
      </w:numPr>
      <w:spacing w:before="240" w:after="60" w:line="240" w:lineRule="auto"/>
      <w:jc w:val="both"/>
      <w:outlineLvl w:val="6"/>
    </w:pPr>
    <w:rPr>
      <w:rFonts w:ascii="Arial" w:eastAsia="Times New Roman" w:hAnsi="Arial" w:cs="Times New Roman"/>
      <w:szCs w:val="20"/>
      <w:lang w:eastAsia="pt-BR"/>
    </w:rPr>
  </w:style>
  <w:style w:type="paragraph" w:styleId="Ttulo8">
    <w:name w:val="heading 8"/>
    <w:basedOn w:val="Normal"/>
    <w:next w:val="Normal"/>
    <w:link w:val="Ttulo8Char"/>
    <w:qFormat/>
    <w:pPr>
      <w:numPr>
        <w:ilvl w:val="7"/>
        <w:numId w:val="7"/>
      </w:numPr>
      <w:spacing w:before="240" w:after="60" w:line="240" w:lineRule="auto"/>
      <w:jc w:val="both"/>
      <w:outlineLvl w:val="7"/>
    </w:pPr>
    <w:rPr>
      <w:rFonts w:ascii="Arial" w:eastAsia="Times New Roman" w:hAnsi="Arial" w:cs="Times New Roman"/>
      <w:sz w:val="20"/>
      <w:szCs w:val="20"/>
      <w:lang w:eastAsia="pt-BR"/>
    </w:rPr>
  </w:style>
  <w:style w:type="paragraph" w:styleId="Ttulo9">
    <w:name w:val="heading 9"/>
    <w:basedOn w:val="Normal"/>
    <w:next w:val="Normal"/>
    <w:link w:val="Ttulo9Char"/>
    <w:qFormat/>
    <w:pPr>
      <w:numPr>
        <w:ilvl w:val="8"/>
        <w:numId w:val="7"/>
      </w:numPr>
      <w:spacing w:before="240" w:after="60" w:line="240" w:lineRule="auto"/>
      <w:jc w:val="both"/>
      <w:outlineLvl w:val="8"/>
    </w:pPr>
    <w:rPr>
      <w:rFonts w:ascii="Arial" w:eastAsia="Times New Roman" w:hAnsi="Arial"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aSimples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aSimples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aSimples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ontepargpadro"/>
    <w:uiPriority w:val="9"/>
    <w:rPr>
      <w:rFonts w:ascii="Arial" w:eastAsia="Arial" w:hAnsi="Arial" w:cs="Arial"/>
      <w:color w:val="2E74B5" w:themeColor="accent1" w:themeShade="BF"/>
      <w:sz w:val="40"/>
      <w:szCs w:val="40"/>
    </w:rPr>
  </w:style>
  <w:style w:type="character" w:customStyle="1" w:styleId="Heading2Char">
    <w:name w:val="Heading 2 Char"/>
    <w:basedOn w:val="Fontepargpadro"/>
    <w:uiPriority w:val="9"/>
    <w:rPr>
      <w:rFonts w:ascii="Arial" w:eastAsia="Arial" w:hAnsi="Arial" w:cs="Arial"/>
      <w:color w:val="2E74B5" w:themeColor="accent1" w:themeShade="BF"/>
      <w:sz w:val="32"/>
      <w:szCs w:val="32"/>
    </w:rPr>
  </w:style>
  <w:style w:type="character" w:customStyle="1" w:styleId="Heading3Char">
    <w:name w:val="Heading 3 Char"/>
    <w:basedOn w:val="Fontepargpadro"/>
    <w:uiPriority w:val="9"/>
    <w:rPr>
      <w:rFonts w:ascii="Arial" w:eastAsia="Arial" w:hAnsi="Arial" w:cs="Arial"/>
      <w:color w:val="2E74B5" w:themeColor="accent1" w:themeShade="BF"/>
      <w:sz w:val="28"/>
      <w:szCs w:val="28"/>
    </w:rPr>
  </w:style>
  <w:style w:type="character" w:customStyle="1" w:styleId="Heading4Char">
    <w:name w:val="Heading 4 Char"/>
    <w:basedOn w:val="Fontepargpadro"/>
    <w:uiPriority w:val="9"/>
    <w:rPr>
      <w:rFonts w:ascii="Arial" w:eastAsia="Arial" w:hAnsi="Arial" w:cs="Arial"/>
      <w:i/>
      <w:iCs/>
      <w:color w:val="2E74B5" w:themeColor="accent1" w:themeShade="BF"/>
    </w:rPr>
  </w:style>
  <w:style w:type="character" w:customStyle="1" w:styleId="Heading5Char">
    <w:name w:val="Heading 5 Char"/>
    <w:basedOn w:val="Fontepargpadro"/>
    <w:uiPriority w:val="9"/>
    <w:rPr>
      <w:rFonts w:ascii="Arial" w:eastAsia="Arial" w:hAnsi="Arial" w:cs="Arial"/>
      <w:color w:val="2E74B5" w:themeColor="accent1" w:themeShade="BF"/>
    </w:rPr>
  </w:style>
  <w:style w:type="character" w:customStyle="1" w:styleId="Heading6Char">
    <w:name w:val="Heading 6 Char"/>
    <w:basedOn w:val="Fontepargpadro"/>
    <w:uiPriority w:val="9"/>
    <w:rPr>
      <w:rFonts w:ascii="Arial" w:eastAsia="Arial" w:hAnsi="Arial" w:cs="Arial"/>
      <w:i/>
      <w:iCs/>
      <w:color w:val="595959" w:themeColor="text1" w:themeTint="A6"/>
    </w:rPr>
  </w:style>
  <w:style w:type="character" w:customStyle="1" w:styleId="Heading7Char">
    <w:name w:val="Heading 7 Char"/>
    <w:basedOn w:val="Fontepargpadro"/>
    <w:uiPriority w:val="9"/>
    <w:rPr>
      <w:rFonts w:ascii="Arial" w:eastAsia="Arial" w:hAnsi="Arial" w:cs="Arial"/>
      <w:color w:val="595959" w:themeColor="text1" w:themeTint="A6"/>
    </w:rPr>
  </w:style>
  <w:style w:type="character" w:customStyle="1" w:styleId="Heading8Char">
    <w:name w:val="Heading 8 Char"/>
    <w:basedOn w:val="Fontepargpadro"/>
    <w:uiPriority w:val="9"/>
    <w:rPr>
      <w:rFonts w:ascii="Arial" w:eastAsia="Arial" w:hAnsi="Arial" w:cs="Arial"/>
      <w:i/>
      <w:iCs/>
      <w:color w:val="272727" w:themeColor="text1" w:themeTint="D8"/>
    </w:rPr>
  </w:style>
  <w:style w:type="character" w:customStyle="1" w:styleId="Heading9Char">
    <w:name w:val="Heading 9 Char"/>
    <w:basedOn w:val="Fontepargpadro"/>
    <w:uiPriority w:val="9"/>
    <w:rPr>
      <w:rFonts w:ascii="Arial" w:eastAsia="Arial" w:hAnsi="Arial" w:cs="Arial"/>
      <w:i/>
      <w:iCs/>
      <w:color w:val="272727" w:themeColor="text1" w:themeTint="D8"/>
    </w:rPr>
  </w:style>
  <w:style w:type="paragraph" w:styleId="Ttulo">
    <w:name w:val="Title"/>
    <w:basedOn w:val="Normal"/>
    <w:next w:val="Normal"/>
    <w:link w:val="TtuloChar"/>
    <w:uiPriority w:val="10"/>
    <w:qFormat/>
    <w:pPr>
      <w:spacing w:after="80" w:line="240" w:lineRule="auto"/>
      <w:contextualSpacing/>
    </w:pPr>
    <w:rPr>
      <w:rFonts w:ascii="Arial" w:eastAsia="Arial" w:hAnsi="Arial" w:cs="Arial"/>
      <w:spacing w:val="-10"/>
      <w:sz w:val="56"/>
      <w:szCs w:val="56"/>
    </w:rPr>
  </w:style>
  <w:style w:type="character" w:customStyle="1" w:styleId="TtuloChar">
    <w:name w:val="Título Char"/>
    <w:basedOn w:val="Fontepargpadro"/>
    <w:link w:val="Ttulo"/>
    <w:uiPriority w:val="10"/>
    <w:rPr>
      <w:rFonts w:ascii="Arial" w:eastAsia="Arial" w:hAnsi="Arial" w:cs="Arial"/>
      <w:spacing w:val="-10"/>
      <w:sz w:val="56"/>
      <w:szCs w:val="56"/>
    </w:rPr>
  </w:style>
  <w:style w:type="paragraph" w:styleId="Subttulo">
    <w:name w:val="Subtitle"/>
    <w:basedOn w:val="Normal"/>
    <w:next w:val="Normal"/>
    <w:link w:val="SubttuloChar"/>
    <w:uiPriority w:val="11"/>
    <w:qFormat/>
    <w:pPr>
      <w:numPr>
        <w:ilvl w:val="1"/>
      </w:numPr>
    </w:pPr>
    <w:rPr>
      <w:color w:val="595959" w:themeColor="text1" w:themeTint="A6"/>
      <w:spacing w:val="15"/>
      <w:sz w:val="28"/>
      <w:szCs w:val="28"/>
    </w:rPr>
  </w:style>
  <w:style w:type="character" w:customStyle="1" w:styleId="SubttuloChar">
    <w:name w:val="Subtítulo Char"/>
    <w:basedOn w:val="Fontepargpadro"/>
    <w:link w:val="Subttulo"/>
    <w:uiPriority w:val="11"/>
    <w:rPr>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character" w:styleId="nfaseIntensa">
    <w:name w:val="Intense Emphasis"/>
    <w:basedOn w:val="Fontepargpadro"/>
    <w:uiPriority w:val="21"/>
    <w:qFormat/>
    <w:rPr>
      <w:i/>
      <w:iCs/>
      <w:color w:val="2E74B5" w:themeColor="accent1" w:themeShade="BF"/>
    </w:rPr>
  </w:style>
  <w:style w:type="paragraph" w:styleId="CitaoIntensa">
    <w:name w:val="Intense Quote"/>
    <w:basedOn w:val="Normal"/>
    <w:next w:val="Normal"/>
    <w:link w:val="CitaoIntensa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oIntensaChar">
    <w:name w:val="Citação Intensa Char"/>
    <w:basedOn w:val="Fontepargpadro"/>
    <w:link w:val="CitaoIntensa"/>
    <w:uiPriority w:val="30"/>
    <w:rPr>
      <w:i/>
      <w:iCs/>
      <w:color w:val="2E74B5" w:themeColor="accent1" w:themeShade="BF"/>
    </w:rPr>
  </w:style>
  <w:style w:type="character" w:styleId="RefernciaIntensa">
    <w:name w:val="Intense Reference"/>
    <w:basedOn w:val="Fontepargpadro"/>
    <w:uiPriority w:val="32"/>
    <w:qFormat/>
    <w:rPr>
      <w:b/>
      <w:bCs/>
      <w:smallCaps/>
      <w:color w:val="2E74B5" w:themeColor="accent1" w:themeShade="BF"/>
      <w:spacing w:val="5"/>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Forte">
    <w:name w:val="Strong"/>
    <w:basedOn w:val="Fontepargpadro"/>
    <w:uiPriority w:val="22"/>
    <w:qFormat/>
    <w:rPr>
      <w:b/>
      <w:b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character" w:styleId="HiperlinkVisitado">
    <w:name w:val="FollowedHyperlink"/>
    <w:basedOn w:val="Fontepargpadro"/>
    <w:uiPriority w:val="99"/>
    <w:semiHidden/>
    <w:unhideWhenUsed/>
    <w:rPr>
      <w:color w:val="954F72" w:themeColor="followedHyperlink"/>
      <w:u w:val="single"/>
    </w:rPr>
  </w:style>
  <w:style w:type="paragraph" w:styleId="Sumrio1">
    <w:name w:val="toc 1"/>
    <w:basedOn w:val="Normal"/>
    <w:next w:val="Normal"/>
    <w:uiPriority w:val="39"/>
    <w:unhideWhenUsed/>
    <w:pPr>
      <w:spacing w:after="100"/>
    </w:p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style>
  <w:style w:type="paragraph" w:styleId="Sumrio4">
    <w:name w:val="toc 4"/>
    <w:basedOn w:val="Normal"/>
    <w:next w:val="Normal"/>
    <w:uiPriority w:val="39"/>
    <w:unhideWhenUsed/>
    <w:pPr>
      <w:spacing w:after="100"/>
      <w:ind w:left="660"/>
    </w:pPr>
  </w:style>
  <w:style w:type="paragraph" w:styleId="Sumrio5">
    <w:name w:val="toc 5"/>
    <w:basedOn w:val="Normal"/>
    <w:next w:val="Normal"/>
    <w:uiPriority w:val="39"/>
    <w:unhideWhenUsed/>
    <w:pPr>
      <w:spacing w:after="100"/>
      <w:ind w:left="880"/>
    </w:pPr>
  </w:style>
  <w:style w:type="paragraph" w:styleId="Sumrio6">
    <w:name w:val="toc 6"/>
    <w:basedOn w:val="Normal"/>
    <w:next w:val="Normal"/>
    <w:uiPriority w:val="39"/>
    <w:unhideWhenUsed/>
    <w:pPr>
      <w:spacing w:after="100"/>
      <w:ind w:left="1100"/>
    </w:pPr>
  </w:style>
  <w:style w:type="paragraph" w:styleId="Sumrio7">
    <w:name w:val="toc 7"/>
    <w:basedOn w:val="Normal"/>
    <w:next w:val="Normal"/>
    <w:uiPriority w:val="39"/>
    <w:unhideWhenUsed/>
    <w:pPr>
      <w:spacing w:after="100"/>
      <w:ind w:left="1320"/>
    </w:pPr>
  </w:style>
  <w:style w:type="paragraph" w:styleId="Sumrio8">
    <w:name w:val="toc 8"/>
    <w:basedOn w:val="Normal"/>
    <w:next w:val="Normal"/>
    <w:uiPriority w:val="39"/>
    <w:unhideWhenUsed/>
    <w:pPr>
      <w:spacing w:after="100"/>
      <w:ind w:left="1540"/>
    </w:pPr>
  </w:style>
  <w:style w:type="paragraph" w:styleId="Sumrio9">
    <w:name w:val="toc 9"/>
    <w:basedOn w:val="Normal"/>
    <w:next w:val="Normal"/>
    <w:uiPriority w:val="39"/>
    <w:unhideWhenUsed/>
    <w:pPr>
      <w:spacing w:after="100"/>
      <w:ind w:left="1760"/>
    </w:pPr>
  </w:style>
  <w:style w:type="paragraph" w:styleId="CabealhodoSumrio">
    <w:name w:val="TOC Heading"/>
    <w:uiPriority w:val="39"/>
    <w:unhideWhenUsed/>
    <w:qFormat/>
  </w:style>
  <w:style w:type="paragraph" w:styleId="ndicedeilustraes">
    <w:name w:val="table of figures"/>
    <w:basedOn w:val="Normal"/>
    <w:next w:val="Normal"/>
    <w:uiPriority w:val="99"/>
    <w:unhideWhenUsed/>
    <w:pPr>
      <w:spacing w:after="0"/>
    </w:pPr>
  </w:style>
  <w:style w:type="character" w:customStyle="1" w:styleId="Ttulo21">
    <w:name w:val="Título 21"/>
    <w:link w:val="Ttulo2Char"/>
    <w:qFormat/>
    <w:rPr>
      <w:rFonts w:ascii="Segoe UI" w:hAnsi="Segoe UI" w:cs="Segoe UI"/>
      <w:b w:val="0"/>
      <w:bCs w:val="0"/>
      <w:color w:val="FF0000"/>
      <w:sz w:val="20"/>
      <w:szCs w:val="20"/>
      <w:u w:val="single"/>
    </w:rPr>
  </w:style>
  <w:style w:type="paragraph" w:styleId="Cabealho">
    <w:name w:val="header"/>
    <w:basedOn w:val="Normal"/>
    <w:link w:val="CabealhoChar"/>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0563C1" w:themeColor="hyperlink"/>
      <w:u w:val="single"/>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xcontentpasted0">
    <w:name w:val="x_contentpasted0"/>
    <w:basedOn w:val="Fontepargpadro"/>
  </w:style>
  <w:style w:type="character" w:customStyle="1" w:styleId="xcontentpasted1">
    <w:name w:val="x_contentpasted1"/>
    <w:basedOn w:val="Fontepargpadro"/>
  </w:style>
  <w:style w:type="paragraph" w:customStyle="1" w:styleId="xcontentpasted2">
    <w:name w:val="x_contentpasted2"/>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text">
    <w:name w:val="Tabletext"/>
    <w:basedOn w:val="Normal"/>
    <w:pPr>
      <w:keepLines/>
      <w:widowControl w:val="0"/>
      <w:spacing w:before="60" w:after="60" w:line="240" w:lineRule="atLeast"/>
      <w:ind w:left="284"/>
    </w:pPr>
    <w:rPr>
      <w:rFonts w:ascii="Arial" w:eastAsia="Times New Roman" w:hAnsi="Arial" w:cs="Times New Roman"/>
      <w:sz w:val="20"/>
      <w:szCs w:val="20"/>
      <w:lang w:val="en-US" w:eastAsia="pt-BR"/>
    </w:rPr>
  </w:style>
  <w:style w:type="paragraph" w:styleId="PargrafodaLista">
    <w:name w:val="List Paragraph"/>
    <w:basedOn w:val="Normal"/>
    <w:uiPriority w:val="34"/>
    <w:qFormat/>
    <w:pPr>
      <w:ind w:left="720"/>
      <w:contextualSpacing/>
    </w:pPr>
  </w:style>
  <w:style w:type="character" w:customStyle="1" w:styleId="Ttulo1Char">
    <w:name w:val="Título 1 Char"/>
    <w:basedOn w:val="Fontepargpadro"/>
    <w:link w:val="Ttulo1"/>
    <w:rsid w:val="004B7C01"/>
    <w:rPr>
      <w:rFonts w:ascii="Arial" w:hAnsi="Arial" w:cs="Arial"/>
      <w:b/>
      <w:sz w:val="24"/>
      <w:szCs w:val="24"/>
    </w:rPr>
  </w:style>
  <w:style w:type="paragraph" w:customStyle="1" w:styleId="Ttulo2Char">
    <w:name w:val="Título 2 Char"/>
    <w:basedOn w:val="PargrafodaLista"/>
    <w:link w:val="Ttulo21"/>
    <w:pPr>
      <w:ind w:left="360"/>
      <w:jc w:val="center"/>
    </w:pPr>
    <w:rPr>
      <w:rFonts w:ascii="Segoe UI" w:hAnsi="Segoe UI" w:cs="Segoe UI"/>
      <w:color w:val="FF0000"/>
      <w:sz w:val="20"/>
      <w:szCs w:val="20"/>
      <w:u w:val="single"/>
    </w:rPr>
  </w:style>
  <w:style w:type="character" w:customStyle="1" w:styleId="Ttulo3Char">
    <w:name w:val="Título 3 Char"/>
    <w:basedOn w:val="Fontepargpadro"/>
    <w:link w:val="Ttulo3"/>
    <w:rsid w:val="004B7C01"/>
    <w:rPr>
      <w:rFonts w:ascii="Arial" w:hAnsi="Arial" w:cs="Arial"/>
      <w:b/>
      <w:bCs/>
      <w:sz w:val="24"/>
    </w:rPr>
  </w:style>
  <w:style w:type="character" w:customStyle="1" w:styleId="Ttulo4Char">
    <w:name w:val="Título 4 Char"/>
    <w:basedOn w:val="Fontepargpadro"/>
    <w:link w:val="Ttulo4"/>
    <w:rPr>
      <w:rFonts w:ascii="Arial" w:eastAsia="Times New Roman" w:hAnsi="Arial" w:cs="Times New Roman"/>
      <w:sz w:val="24"/>
      <w:szCs w:val="20"/>
      <w:lang w:eastAsia="pt-BR"/>
    </w:rPr>
  </w:style>
  <w:style w:type="character" w:customStyle="1" w:styleId="Ttulo5Char">
    <w:name w:val="Título 5 Char"/>
    <w:basedOn w:val="Fontepargpadro"/>
    <w:link w:val="Ttulo5"/>
    <w:rPr>
      <w:rFonts w:ascii="Arial" w:eastAsia="Times New Roman" w:hAnsi="Arial" w:cs="Times New Roman"/>
      <w:sz w:val="24"/>
      <w:szCs w:val="20"/>
      <w:lang w:eastAsia="pt-BR"/>
    </w:rPr>
  </w:style>
  <w:style w:type="character" w:customStyle="1" w:styleId="Ttulo6Char">
    <w:name w:val="Título 6 Char"/>
    <w:basedOn w:val="Fontepargpadro"/>
    <w:link w:val="Ttulo6"/>
    <w:rPr>
      <w:rFonts w:ascii="Arial" w:eastAsia="Times New Roman" w:hAnsi="Arial" w:cs="Times New Roman"/>
      <w:szCs w:val="20"/>
      <w:lang w:eastAsia="pt-BR"/>
    </w:rPr>
  </w:style>
  <w:style w:type="character" w:customStyle="1" w:styleId="Ttulo7Char">
    <w:name w:val="Título 7 Char"/>
    <w:basedOn w:val="Fontepargpadro"/>
    <w:link w:val="Ttulo7"/>
    <w:rPr>
      <w:rFonts w:ascii="Arial" w:eastAsia="Times New Roman" w:hAnsi="Arial" w:cs="Times New Roman"/>
      <w:szCs w:val="20"/>
      <w:lang w:eastAsia="pt-BR"/>
    </w:rPr>
  </w:style>
  <w:style w:type="character" w:customStyle="1" w:styleId="Ttulo8Char">
    <w:name w:val="Título 8 Char"/>
    <w:basedOn w:val="Fontepargpadro"/>
    <w:link w:val="Ttulo8"/>
    <w:rPr>
      <w:rFonts w:ascii="Arial" w:eastAsia="Times New Roman" w:hAnsi="Arial" w:cs="Times New Roman"/>
      <w:sz w:val="20"/>
      <w:szCs w:val="20"/>
      <w:lang w:eastAsia="pt-BR"/>
    </w:rPr>
  </w:style>
  <w:style w:type="character" w:customStyle="1" w:styleId="Ttulo9Char">
    <w:name w:val="Título 9 Char"/>
    <w:basedOn w:val="Fontepargpadro"/>
    <w:link w:val="Ttulo9"/>
    <w:rPr>
      <w:rFonts w:ascii="Arial" w:eastAsia="Times New Roman" w:hAnsi="Arial" w:cs="Times New Roman"/>
      <w:sz w:val="20"/>
      <w:szCs w:val="20"/>
      <w:lang w:eastAsia="pt-BR"/>
    </w:rPr>
  </w:style>
  <w:style w:type="character" w:customStyle="1" w:styleId="Ttulo2Char1">
    <w:name w:val="Título 2 Char1"/>
    <w:basedOn w:val="Fontepargpadro"/>
    <w:link w:val="Ttulo2"/>
    <w:uiPriority w:val="9"/>
    <w:rsid w:val="00672218"/>
    <w:rPr>
      <w:rFonts w:ascii="Arial" w:eastAsia="Arial" w:hAnsi="Arial" w:cs="Arial"/>
      <w:b/>
      <w:bC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89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5893DAD870C2458CABC5ACFCB634CE" ma:contentTypeVersion="13" ma:contentTypeDescription="Crie um novo documento." ma:contentTypeScope="" ma:versionID="54aec3b84d36e6118d042b57753f1327">
  <xsd:schema xmlns:xsd="http://www.w3.org/2001/XMLSchema" xmlns:xs="http://www.w3.org/2001/XMLSchema" xmlns:p="http://schemas.microsoft.com/office/2006/metadata/properties" xmlns:ns2="d383e7dd-6593-48c1-9aad-f790c217e820" xmlns:ns3="f2e2c538-fac3-439e-b7af-866794557292" targetNamespace="http://schemas.microsoft.com/office/2006/metadata/properties" ma:root="true" ma:fieldsID="ad67b36b9334b4eec36b7ba08e2813bf" ns2:_="" ns3:_="">
    <xsd:import namespace="d383e7dd-6593-48c1-9aad-f790c217e820"/>
    <xsd:import namespace="f2e2c538-fac3-439e-b7af-86679455729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DateTaken"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3e7dd-6593-48c1-9aad-f790c217e8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a60f0fae-ccbd-443b-a613-a22fb470e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e2c538-fac3-439e-b7af-866794557292"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52ebd849-ef7e-4134-ae59-0ee16b965487}" ma:internalName="TaxCatchAll" ma:showField="CatchAllData" ma:web="f2e2c538-fac3-439e-b7af-8667945572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2e2c538-fac3-439e-b7af-866794557292" xsi:nil="true"/>
    <lcf76f155ced4ddcb4097134ff3c332f xmlns="d383e7dd-6593-48c1-9aad-f790c217e82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70C5E-1925-4D8D-85D0-B20F5A981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3e7dd-6593-48c1-9aad-f790c217e820"/>
    <ds:schemaRef ds:uri="f2e2c538-fac3-439e-b7af-8667945572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3F0B3F-C4B1-42EF-865B-A63A1FB070CE}">
  <ds:schemaRefs>
    <ds:schemaRef ds:uri="http://schemas.microsoft.com/sharepoint/v3/contenttype/forms"/>
  </ds:schemaRefs>
</ds:datastoreItem>
</file>

<file path=customXml/itemProps3.xml><?xml version="1.0" encoding="utf-8"?>
<ds:datastoreItem xmlns:ds="http://schemas.openxmlformats.org/officeDocument/2006/customXml" ds:itemID="{382B78FE-EB20-4210-AB95-770E939F1547}">
  <ds:schemaRefs>
    <ds:schemaRef ds:uri="http://schemas.microsoft.com/office/2006/metadata/properties"/>
    <ds:schemaRef ds:uri="http://schemas.microsoft.com/office/infopath/2007/PartnerControls"/>
    <ds:schemaRef ds:uri="f2e2c538-fac3-439e-b7af-866794557292"/>
    <ds:schemaRef ds:uri="d383e7dd-6593-48c1-9aad-f790c217e820"/>
  </ds:schemaRefs>
</ds:datastoreItem>
</file>

<file path=customXml/itemProps4.xml><?xml version="1.0" encoding="utf-8"?>
<ds:datastoreItem xmlns:ds="http://schemas.openxmlformats.org/officeDocument/2006/customXml" ds:itemID="{B33F412D-A6CC-4EFE-B2BB-F2A5A4308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34</Pages>
  <Words>7347</Words>
  <Characters>39678</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Lais Salgado Fernandes</dc:creator>
  <cp:lastModifiedBy>CASTRO KAISER NUNES</cp:lastModifiedBy>
  <cp:revision>36</cp:revision>
  <cp:lastPrinted>2025-04-22T23:55:00Z</cp:lastPrinted>
  <dcterms:created xsi:type="dcterms:W3CDTF">2023-01-27T12:50:00Z</dcterms:created>
  <dcterms:modified xsi:type="dcterms:W3CDTF">2025-07-01T00:36:00Z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0x0101009F5893DAD870C2458CABC5ACFCB634CE</vt:lpwstr>
  </property>
  <property fmtid="{D5CDD505-2E9C-101B-9397-08002B2CF9AE}" pid="3" name="MediaServiceImageTags">
    <vt:lpwstr/>
  </property>
</Properties>
</file>